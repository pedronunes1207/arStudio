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0qx8j2h67mt" w:id="0"/>
      <w:bookmarkEnd w:id="0"/>
      <w:r w:rsidDel="00000000" w:rsidR="00000000" w:rsidRPr="00000000">
        <w:rPr>
          <w:rtl w:val="0"/>
        </w:rPr>
        <w:t xml:space="preserve">KMS Developer's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630.311811023623"/>
            </w:tabs>
            <w:spacing w:before="80" w:line="240" w:lineRule="auto"/>
            <w:ind w:left="0" w:firstLine="0"/>
            <w:contextualSpacing w:val="0"/>
            <w:rPr>
              <w:del w:author="Anonymous" w:id="0" w:date="2017-07-26T14:28:08Z"/>
              <w:rPrChange w:author="Anonymous" w:id="1" w:date="2017-07-26T14:28:08Z">
                <w:rPr>
                  <w:color w:val="000000"/>
                </w:rPr>
              </w:rPrChange>
            </w:rPr>
          </w:pPr>
          <w:r w:rsidDel="00000000" w:rsidR="00000000" w:rsidRPr="00000000">
            <w:fldChar w:fldCharType="begin"/>
            <w:instrText xml:space="preserve"> TOC \h \u \z </w:instrText>
            <w:fldChar w:fldCharType="separate"/>
          </w:r>
          <w:ins w:author="Anonymous" w:id="0" w:date="2017-07-26T14:28:08Z"/>
          <w:ins w:author="Anonymous" w:id="0" w:date="2017-07-26T14:28:08Z">
            <w:r w:rsidDel="00000000" w:rsidR="00000000" w:rsidRPr="00000000">
              <w:fldChar w:fldCharType="begin"/>
            </w:r>
            <w:r w:rsidDel="00000000" w:rsidR="00000000" w:rsidRPr="00000000">
              <w:instrText xml:space="preserve">HYPERLINK \l "heading=h.3ryfxms6dayy"</w:instrText>
            </w:r>
            <w:r w:rsidDel="00000000" w:rsidR="00000000" w:rsidRPr="00000000">
              <w:fldChar w:fldCharType="separate"/>
            </w:r>
            <w:r w:rsidDel="00000000" w:rsidR="00000000" w:rsidRPr="00000000">
              <w:rPr>
                <w:b w:val="1"/>
                <w:rtl w:val="0"/>
              </w:rPr>
              <w:t xml:space="preserve">Introduction</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heading=h.3ryfxms6dayy \h </w:instrText>
              <w:fldChar w:fldCharType="separate"/>
            </w:r>
            <w:r w:rsidDel="00000000" w:rsidR="00000000" w:rsidRPr="00000000">
              <w:rPr>
                <w:b w:val="1"/>
                <w:rtl w:val="0"/>
                <w:rPrChange w:author="Anonymous" w:id="1" w:date="2017-07-26T14:28:08Z">
                  <w:rPr>
                    <w:b w:val="1"/>
                  </w:rPr>
                </w:rPrChange>
              </w:rPr>
              <w:t xml:space="preserve">2</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1</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"heading=h.evxbn7317x90"</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Development tools</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heading=h.evxbn7317x90 \h </w:instrText>
              <w:fldChar w:fldCharType="separate"/>
            </w:r>
            <w:r w:rsidDel="00000000" w:rsidR="00000000" w:rsidRPr="00000000">
              <w:rPr>
                <w:b w:val="1"/>
                <w:rtl w:val="0"/>
                <w:rPrChange w:author="Anonymous" w:id="1" w:date="2017-07-26T14:28:08Z">
                  <w:rPr>
                    <w:b w:val="1"/>
                  </w:rPr>
                </w:rPrChange>
              </w:rPr>
              <w:t xml:space="preserve">2</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2</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"heading=h.murx7u1qjfn7"</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Source code repositories</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heading=h.murx7u1qjfn7 \h </w:instrText>
              <w:fldChar w:fldCharType="separate"/>
            </w:r>
            <w:r w:rsidDel="00000000" w:rsidR="00000000" w:rsidRPr="00000000">
              <w:rPr>
                <w:b w:val="1"/>
                <w:rtl w:val="0"/>
                <w:rPrChange w:author="Anonymous" w:id="1" w:date="2017-07-26T14:28:08Z">
                  <w:rPr>
                    <w:b w:val="1"/>
                  </w:rPr>
                </w:rPrChange>
              </w:rPr>
              <w:t xml:space="preserve">2</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2</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"heading=h.6h0i3bcykmlq"</w:instrText>
            </w:r>
            <w:r w:rsidDel="00000000" w:rsidR="00000000" w:rsidRPr="00000000">
              <w:fldChar w:fldCharType="separate"/>
            </w:r>
            <w:r w:rsidDel="00000000" w:rsidR="00000000" w:rsidRPr="00000000">
              <w:rPr>
                <w:rtl w:val="0"/>
                <w:rPrChange w:author="Anonymous" w:id="1" w:date="2017-07-26T14:28:08Z">
                  <w:rPr/>
                </w:rPrChange>
              </w:rPr>
              <w:t xml:space="preserve">Repository dependency graph</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heading=h.6h0i3bcykmlq \h </w:instrText>
              <w:fldChar w:fldCharType="separate"/>
            </w:r>
            <w:r w:rsidDel="00000000" w:rsidR="00000000" w:rsidRPr="00000000">
              <w:rPr>
                <w:rtl w:val="0"/>
                <w:rPrChange w:author="Anonymous" w:id="1" w:date="2017-07-26T14:28:08Z">
                  <w:rPr/>
                </w:rPrChange>
              </w:rPr>
              <w:t xml:space="preserve">4</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4</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"heading=h.jqa0hhcyywp7"</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Development 101</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heading=h.jqa0hhcyywp7 \h </w:instrText>
              <w:fldChar w:fldCharType="separate"/>
            </w:r>
            <w:r w:rsidDel="00000000" w:rsidR="00000000" w:rsidRPr="00000000">
              <w:rPr>
                <w:b w:val="1"/>
                <w:rtl w:val="0"/>
                <w:rPrChange w:author="Anonymous" w:id="1" w:date="2017-07-26T14:28:08Z">
                  <w:rPr>
                    <w:b w:val="1"/>
                  </w:rPr>
                </w:rPrChange>
              </w:rPr>
              <w:t xml:space="preserve">5</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4</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"heading=h.nlivqna0fsab"</w:instrText>
            </w:r>
            <w:r w:rsidDel="00000000" w:rsidR="00000000" w:rsidRPr="00000000">
              <w:fldChar w:fldCharType="separate"/>
            </w:r>
            <w:r w:rsidDel="00000000" w:rsidR="00000000" w:rsidRPr="00000000">
              <w:rPr>
                <w:rtl w:val="0"/>
                <w:rPrChange w:author="Anonymous" w:id="1" w:date="2017-07-26T14:28:08Z">
                  <w:rPr/>
                </w:rPrChange>
              </w:rPr>
              <w:t xml:space="preserve">Libraries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heading=h.nlivqna0fsab \h </w:instrText>
              <w:fldChar w:fldCharType="separate"/>
            </w:r>
            <w:r w:rsidDel="00000000" w:rsidR="00000000" w:rsidRPr="00000000">
              <w:rPr>
                <w:rtl w:val="0"/>
                <w:rPrChange w:author="Anonymous" w:id="1" w:date="2017-07-26T14:28:08Z">
                  <w:rPr/>
                </w:rPrChange>
              </w:rPr>
              <w:t xml:space="preserve">5</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4</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"heading=h.fjdhtiab3ilh"</w:instrText>
            </w:r>
            <w:r w:rsidDel="00000000" w:rsidR="00000000" w:rsidRPr="00000000">
              <w:fldChar w:fldCharType="separate"/>
            </w:r>
            <w:r w:rsidDel="00000000" w:rsidR="00000000" w:rsidRPr="00000000">
              <w:rPr>
                <w:rtl w:val="0"/>
                <w:rPrChange w:author="Anonymous" w:id="1" w:date="2017-07-26T14:28:08Z">
                  <w:rPr/>
                </w:rPrChange>
              </w:rPr>
              <w:t xml:space="preserve">Debian packages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heading=h.fjdhtiab3ilh \h </w:instrText>
              <w:fldChar w:fldCharType="separate"/>
            </w:r>
            <w:r w:rsidDel="00000000" w:rsidR="00000000" w:rsidRPr="00000000">
              <w:rPr>
                <w:rtl w:val="0"/>
                <w:rPrChange w:author="Anonymous" w:id="1" w:date="2017-07-26T14:28:08Z">
                  <w:rPr/>
                </w:rPrChange>
              </w:rPr>
              <w:t xml:space="preserve">5</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5</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"heading=h.vsdd0wllpcuc"</w:instrText>
            </w:r>
            <w:r w:rsidDel="00000000" w:rsidR="00000000" w:rsidRPr="00000000">
              <w:fldChar w:fldCharType="separate"/>
            </w:r>
            <w:r w:rsidDel="00000000" w:rsidR="00000000" w:rsidRPr="00000000">
              <w:rPr>
                <w:rtl w:val="0"/>
                <w:rPrChange w:author="Anonymous" w:id="1" w:date="2017-07-26T14:28:08Z">
                  <w:rPr/>
                </w:rPrChange>
              </w:rPr>
              <w:t xml:space="preserve">Build tools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heading=h.vsdd0wllpcuc \h </w:instrText>
              <w:fldChar w:fldCharType="separate"/>
            </w:r>
            <w:r w:rsidDel="00000000" w:rsidR="00000000" w:rsidRPr="00000000">
              <w:rPr>
                <w:rtl w:val="0"/>
                <w:rPrChange w:author="Anonymous" w:id="1" w:date="2017-07-26T14:28:08Z">
                  <w:rPr/>
                </w:rPrChange>
              </w:rPr>
              <w:t xml:space="preserve">5</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5</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"heading=h.b48slpbonsev"</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Working with KMS sources</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heading=h.b48slpbonsev \h </w:instrText>
              <w:fldChar w:fldCharType="separate"/>
            </w:r>
            <w:r w:rsidDel="00000000" w:rsidR="00000000" w:rsidRPr="00000000">
              <w:rPr>
                <w:b w:val="1"/>
                <w:rtl w:val="0"/>
                <w:rPrChange w:author="Anonymous" w:id="1" w:date="2017-07-26T14:28:08Z">
                  <w:rPr>
                    <w:b w:val="1"/>
                  </w:rPr>
                </w:rPrChange>
              </w:rPr>
              <w:t xml:space="preserve">6</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5</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"heading=h.f2cqt4qsssv1"</w:instrText>
            </w:r>
            <w:r w:rsidDel="00000000" w:rsidR="00000000" w:rsidRPr="00000000">
              <w:fldChar w:fldCharType="separate"/>
            </w:r>
            <w:r w:rsidDel="00000000" w:rsidR="00000000" w:rsidRPr="00000000">
              <w:rPr>
                <w:rtl w:val="0"/>
                <w:rPrChange w:author="Anonymous" w:id="1" w:date="2017-07-26T14:28:08Z">
                  <w:rPr/>
                </w:rPrChange>
              </w:rPr>
              <w:t xml:space="preserve">Developing KMS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heading=h.f2cqt4qsssv1 \h </w:instrText>
              <w:fldChar w:fldCharType="separate"/>
            </w:r>
            <w:r w:rsidDel="00000000" w:rsidR="00000000" w:rsidRPr="00000000">
              <w:rPr>
                <w:rtl w:val="0"/>
                <w:rPrChange w:author="Anonymous" w:id="1" w:date="2017-07-26T14:28:08Z">
                  <w:rPr/>
                </w:rPrChange>
              </w:rPr>
              <w:t xml:space="preserve">7</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6</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"heading=h.dd3tsf9e0rco"</w:instrText>
            </w:r>
            <w:r w:rsidDel="00000000" w:rsidR="00000000" w:rsidRPr="00000000">
              <w:fldChar w:fldCharType="separate"/>
            </w:r>
            <w:r w:rsidDel="00000000" w:rsidR="00000000" w:rsidRPr="00000000">
              <w:rPr>
                <w:rtl w:val="0"/>
                <w:rPrChange w:author="Anonymous" w:id="1" w:date="2017-07-26T14:28:08Z">
                  <w:rPr/>
                </w:rPrChange>
              </w:rPr>
              <w:t xml:space="preserve">Install development tools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heading=h.dd3tsf9e0rco \h </w:instrText>
              <w:fldChar w:fldCharType="separate"/>
            </w:r>
            <w:r w:rsidDel="00000000" w:rsidR="00000000" w:rsidRPr="00000000">
              <w:rPr>
                <w:rtl w:val="0"/>
                <w:rPrChange w:author="Anonymous" w:id="1" w:date="2017-07-26T14:28:08Z">
                  <w:rPr/>
                </w:rPrChange>
              </w:rPr>
              <w:t xml:space="preserve">7</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6</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"heading=h.8ihzsa4iwudv"</w:instrText>
            </w:r>
            <w:r w:rsidDel="00000000" w:rsidR="00000000" w:rsidRPr="00000000">
              <w:fldChar w:fldCharType="separate"/>
            </w:r>
            <w:r w:rsidDel="00000000" w:rsidR="00000000" w:rsidRPr="00000000">
              <w:rPr>
                <w:rtl w:val="0"/>
                <w:rPrChange w:author="Anonymous" w:id="1" w:date="2017-07-26T14:28:08Z">
                  <w:rPr/>
                </w:rPrChange>
              </w:rPr>
              <w:t xml:space="preserve">Install development libraries for KMS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heading=h.8ihzsa4iwudv \h </w:instrText>
              <w:fldChar w:fldCharType="separate"/>
            </w:r>
            <w:r w:rsidDel="00000000" w:rsidR="00000000" w:rsidRPr="00000000">
              <w:rPr>
                <w:rtl w:val="0"/>
                <w:rPrChange w:author="Anonymous" w:id="1" w:date="2017-07-26T14:28:08Z">
                  <w:rPr/>
                </w:rPrChange>
              </w:rPr>
              <w:t xml:space="preserve">7</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6</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"heading=h.609k0arnxeht"</w:instrText>
            </w:r>
            <w:r w:rsidDel="00000000" w:rsidR="00000000" w:rsidRPr="00000000">
              <w:fldChar w:fldCharType="separate"/>
            </w:r>
            <w:r w:rsidDel="00000000" w:rsidR="00000000" w:rsidRPr="00000000">
              <w:rPr>
                <w:rtl w:val="0"/>
                <w:rPrChange w:author="Anonymous" w:id="1" w:date="2017-07-26T14:28:08Z">
                  <w:rPr/>
                </w:rPrChange>
              </w:rPr>
              <w:t xml:space="preserve">Install KMS fork libraries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heading=h.609k0arnxeht \h </w:instrText>
              <w:fldChar w:fldCharType="separate"/>
            </w:r>
            <w:r w:rsidDel="00000000" w:rsidR="00000000" w:rsidRPr="00000000">
              <w:rPr>
                <w:rtl w:val="0"/>
                <w:rPrChange w:author="Anonymous" w:id="1" w:date="2017-07-26T14:28:08Z">
                  <w:rPr/>
                </w:rPrChange>
              </w:rPr>
              <w:t xml:space="preserve">7</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7</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"heading=h.6mgvkss6vcta"</w:instrText>
            </w:r>
            <w:r w:rsidDel="00000000" w:rsidR="00000000" w:rsidRPr="00000000">
              <w:fldChar w:fldCharType="separate"/>
            </w:r>
            <w:r w:rsidDel="00000000" w:rsidR="00000000" w:rsidRPr="00000000">
              <w:rPr>
                <w:rtl w:val="0"/>
                <w:rPrChange w:author="Anonymous" w:id="1" w:date="2017-07-26T14:28:08Z">
                  <w:rPr/>
                </w:rPrChange>
              </w:rPr>
              <w:t xml:space="preserve">Download KMS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heading=h.6mgvkss6vcta \h </w:instrText>
              <w:fldChar w:fldCharType="separate"/>
            </w:r>
            <w:r w:rsidDel="00000000" w:rsidR="00000000" w:rsidRPr="00000000">
              <w:rPr>
                <w:rtl w:val="0"/>
                <w:rPrChange w:author="Anonymous" w:id="1" w:date="2017-07-26T14:28:08Z">
                  <w:rPr/>
                </w:rPrChange>
              </w:rPr>
              <w:t xml:space="preserve">8</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7</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"heading=h.mcgi08vkzoz5"</w:instrText>
            </w:r>
            <w:r w:rsidDel="00000000" w:rsidR="00000000" w:rsidRPr="00000000">
              <w:fldChar w:fldCharType="separate"/>
            </w:r>
            <w:r w:rsidDel="00000000" w:rsidR="00000000" w:rsidRPr="00000000">
              <w:rPr>
                <w:rtl w:val="0"/>
                <w:rPrChange w:author="Anonymous" w:id="1" w:date="2017-07-26T14:28:08Z">
                  <w:rPr/>
                </w:rPrChange>
              </w:rPr>
              <w:t xml:space="preserve">Build KMS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heading=h.mcgi08vkzoz5 \h </w:instrText>
              <w:fldChar w:fldCharType="separate"/>
            </w:r>
            <w:r w:rsidDel="00000000" w:rsidR="00000000" w:rsidRPr="00000000">
              <w:rPr>
                <w:rtl w:val="0"/>
                <w:rPrChange w:author="Anonymous" w:id="1" w:date="2017-07-26T14:28:08Z">
                  <w:rPr/>
                </w:rPrChange>
              </w:rPr>
              <w:t xml:space="preserve">8</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7</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"heading=h.z7g2qrjjpvra"</w:instrText>
            </w:r>
            <w:r w:rsidDel="00000000" w:rsidR="00000000" w:rsidRPr="00000000">
              <w:fldChar w:fldCharType="separate"/>
            </w:r>
            <w:r w:rsidDel="00000000" w:rsidR="00000000" w:rsidRPr="00000000">
              <w:rPr>
                <w:rtl w:val="0"/>
                <w:rPrChange w:author="Anonymous" w:id="1" w:date="2017-07-26T14:28:08Z">
                  <w:rPr/>
                </w:rPrChange>
              </w:rPr>
              <w:t xml:space="preserve">Launch KMS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heading=h.z7g2qrjjpvra \h </w:instrText>
              <w:fldChar w:fldCharType="separate"/>
            </w:r>
            <w:r w:rsidDel="00000000" w:rsidR="00000000" w:rsidRPr="00000000">
              <w:rPr>
                <w:rtl w:val="0"/>
                <w:rPrChange w:author="Anonymous" w:id="1" w:date="2017-07-26T14:28:08Z">
                  <w:rPr/>
                </w:rPrChange>
              </w:rPr>
              <w:t xml:space="preserve">8</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8</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"heading=h.tg1iekgks85v"</w:instrText>
            </w:r>
            <w:r w:rsidDel="00000000" w:rsidR="00000000" w:rsidRPr="00000000">
              <w:fldChar w:fldCharType="separate"/>
            </w:r>
            <w:r w:rsidDel="00000000" w:rsidR="00000000" w:rsidRPr="00000000">
              <w:rPr>
                <w:rtl w:val="0"/>
                <w:rPrChange w:author="Anonymous" w:id="1" w:date="2017-07-26T14:28:08Z">
                  <w:rPr/>
                </w:rPrChange>
              </w:rPr>
              <w:t xml:space="preserve">Build and run KMS tests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heading=h.tg1iekgks85v \h </w:instrText>
              <w:fldChar w:fldCharType="separate"/>
            </w:r>
            <w:r w:rsidDel="00000000" w:rsidR="00000000" w:rsidRPr="00000000">
              <w:rPr>
                <w:rtl w:val="0"/>
                <w:rPrChange w:author="Anonymous" w:id="1" w:date="2017-07-26T14:28:08Z">
                  <w:rPr/>
                </w:rPrChange>
              </w:rPr>
              <w:t xml:space="preserve">9</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8</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"heading=h.au654pso4kp1"</w:instrText>
            </w:r>
            <w:r w:rsidDel="00000000" w:rsidR="00000000" w:rsidRPr="00000000">
              <w:fldChar w:fldCharType="separate"/>
            </w:r>
            <w:r w:rsidDel="00000000" w:rsidR="00000000" w:rsidRPr="00000000">
              <w:rPr>
                <w:rtl w:val="0"/>
                <w:rPrChange w:author="Anonymous" w:id="1" w:date="2017-07-26T14:28:08Z">
                  <w:rPr/>
                </w:rPrChange>
              </w:rPr>
              <w:t xml:space="preserve">Using the CLion IDE</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heading=h.au654pso4kp1 \h </w:instrText>
              <w:fldChar w:fldCharType="separate"/>
            </w:r>
            <w:r w:rsidDel="00000000" w:rsidR="00000000" w:rsidRPr="00000000">
              <w:rPr>
                <w:rtl w:val="0"/>
                <w:rPrChange w:author="Anonymous" w:id="1" w:date="2017-07-26T14:28:08Z">
                  <w:rPr/>
                </w:rPrChange>
              </w:rPr>
              <w:t xml:space="preserve">9</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8</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"heading=h.lucy3kkfe71k"</w:instrText>
            </w:r>
            <w:r w:rsidDel="00000000" w:rsidR="00000000" w:rsidRPr="00000000">
              <w:fldChar w:fldCharType="separate"/>
            </w:r>
            <w:r w:rsidDel="00000000" w:rsidR="00000000" w:rsidRPr="00000000">
              <w:rPr>
                <w:rtl w:val="0"/>
                <w:rPrChange w:author="Anonymous" w:id="1" w:date="2017-07-26T14:28:08Z">
                  <w:rPr/>
                </w:rPrChange>
              </w:rPr>
              <w:t xml:space="preserve">Working on a forked library</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heading=h.lucy3kkfe71k \h </w:instrText>
              <w:fldChar w:fldCharType="separate"/>
            </w:r>
            <w:r w:rsidDel="00000000" w:rsidR="00000000" w:rsidRPr="00000000">
              <w:rPr>
                <w:rtl w:val="0"/>
                <w:rPrChange w:author="Anonymous" w:id="1" w:date="2017-07-26T14:28:08Z">
                  <w:rPr/>
                </w:rPrChange>
              </w:rPr>
              <w:t xml:space="preserve">9</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9</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"heading=h.9mrjfisoj5lq"</w:instrText>
            </w:r>
            <w:r w:rsidDel="00000000" w:rsidR="00000000" w:rsidRPr="00000000">
              <w:fldChar w:fldCharType="separate"/>
            </w:r>
            <w:r w:rsidDel="00000000" w:rsidR="00000000" w:rsidRPr="00000000">
              <w:rPr>
                <w:rtl w:val="0"/>
                <w:rPrChange w:author="Anonymous" w:id="1" w:date="2017-07-26T14:28:08Z">
                  <w:rPr/>
                </w:rPrChange>
              </w:rPr>
              <w:t xml:space="preserve">Full cycle</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heading=h.9mrjfisoj5lq \h </w:instrText>
              <w:fldChar w:fldCharType="separate"/>
            </w:r>
            <w:r w:rsidDel="00000000" w:rsidR="00000000" w:rsidRPr="00000000">
              <w:rPr>
                <w:rtl w:val="0"/>
                <w:rPrChange w:author="Anonymous" w:id="1" w:date="2017-07-26T14:28:08Z">
                  <w:rPr/>
                </w:rPrChange>
              </w:rPr>
              <w:t xml:space="preserve">9</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9</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"heading=h.qpckhfxalhu0"</w:instrText>
            </w:r>
            <w:r w:rsidDel="00000000" w:rsidR="00000000" w:rsidRPr="00000000">
              <w:fldChar w:fldCharType="separate"/>
            </w:r>
            <w:r w:rsidDel="00000000" w:rsidR="00000000" w:rsidRPr="00000000">
              <w:rPr>
                <w:rtl w:val="0"/>
                <w:rPrChange w:author="Anonymous" w:id="1" w:date="2017-07-26T14:28:08Z">
                  <w:rPr/>
                </w:rPrChange>
              </w:rPr>
              <w:t xml:space="preserve">In-place linking</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heading=h.qpckhfxalhu0 \h </w:instrText>
              <w:fldChar w:fldCharType="separate"/>
            </w:r>
            <w:r w:rsidDel="00000000" w:rsidR="00000000" w:rsidRPr="00000000">
              <w:rPr>
                <w:rtl w:val="0"/>
                <w:rPrChange w:author="Anonymous" w:id="1" w:date="2017-07-26T14:28:08Z">
                  <w:rPr/>
                </w:rPrChange>
              </w:rPr>
              <w:t xml:space="preserve">10</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9</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"heading=h.yt2yfwfwgpyk"</w:instrText>
            </w:r>
            <w:r w:rsidDel="00000000" w:rsidR="00000000" w:rsidRPr="00000000">
              <w:fldChar w:fldCharType="separate"/>
            </w:r>
            <w:r w:rsidDel="00000000" w:rsidR="00000000" w:rsidRPr="00000000">
              <w:rPr>
                <w:rtl w:val="0"/>
                <w:rPrChange w:author="Anonymous" w:id="1" w:date="2017-07-26T14:28:08Z">
                  <w:rPr/>
                </w:rPrChange>
              </w:rPr>
              <w:t xml:space="preserve">Generating Debian packages</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heading=h.yt2yfwfwgpyk \h </w:instrText>
              <w:fldChar w:fldCharType="separate"/>
            </w:r>
            <w:r w:rsidDel="00000000" w:rsidR="00000000" w:rsidRPr="00000000">
              <w:rPr>
                <w:rtl w:val="0"/>
                <w:rPrChange w:author="Anonymous" w:id="1" w:date="2017-07-26T14:28:08Z">
                  <w:rPr/>
                </w:rPrChange>
              </w:rPr>
              <w:t xml:space="preserve">10</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9</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"heading=h.8azw348hgf6"</w:instrText>
            </w:r>
            <w:r w:rsidDel="00000000" w:rsidR="00000000" w:rsidRPr="00000000">
              <w:fldChar w:fldCharType="separate"/>
            </w:r>
            <w:r w:rsidDel="00000000" w:rsidR="00000000" w:rsidRPr="00000000">
              <w:rPr>
                <w:rtl w:val="0"/>
                <w:rPrChange w:author="Anonymous" w:id="1" w:date="2017-07-26T14:28:08Z">
                  <w:rPr/>
                </w:rPrChange>
              </w:rPr>
              <w:t xml:space="preserve">Example: kms-core</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heading=h.8azw348hgf6 \h </w:instrText>
              <w:fldChar w:fldCharType="separate"/>
            </w:r>
            <w:r w:rsidDel="00000000" w:rsidR="00000000" w:rsidRPr="00000000">
              <w:rPr>
                <w:rtl w:val="0"/>
                <w:rPrChange w:author="Anonymous" w:id="1" w:date="2017-07-26T14:28:08Z">
                  <w:rPr/>
                </w:rPrChange>
              </w:rPr>
              <w:t xml:space="preserve">10</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10</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"heading=h.oaz0uphd5fa2"</w:instrText>
            </w:r>
            <w:r w:rsidDel="00000000" w:rsidR="00000000" w:rsidRPr="00000000">
              <w:fldChar w:fldCharType="separate"/>
            </w:r>
            <w:r w:rsidDel="00000000" w:rsidR="00000000" w:rsidRPr="00000000">
              <w:rPr>
                <w:rtl w:val="0"/>
                <w:rPrChange w:author="Anonymous" w:id="1" w:date="2017-07-26T14:28:08Z">
                  <w:rPr/>
                </w:rPrChange>
              </w:rPr>
              <w:t xml:space="preserve">Dependency resolution: to repo or not to repo</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heading=h.oaz0uphd5fa2 \h </w:instrText>
              <w:fldChar w:fldCharType="separate"/>
            </w:r>
            <w:r w:rsidDel="00000000" w:rsidR="00000000" w:rsidRPr="00000000">
              <w:rPr>
                <w:rtl w:val="0"/>
                <w:rPrChange w:author="Anonymous" w:id="1" w:date="2017-07-26T14:28:08Z">
                  <w:rPr/>
                </w:rPrChange>
              </w:rPr>
              <w:t xml:space="preserve">11</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11</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"heading=h.ytrz089jccs2"</w:instrText>
            </w:r>
            <w:r w:rsidDel="00000000" w:rsidR="00000000" w:rsidRPr="00000000">
              <w:fldChar w:fldCharType="separate"/>
            </w:r>
            <w:r w:rsidDel="00000000" w:rsidR="00000000" w:rsidRPr="00000000">
              <w:rPr>
                <w:rtl w:val="0"/>
                <w:rPrChange w:author="Anonymous" w:id="1" w:date="2017-07-26T14:28:08Z">
                  <w:rPr/>
                </w:rPrChange>
              </w:rPr>
              <w:t xml:space="preserve">Package generation script</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heading=h.ytrz089jccs2 \h </w:instrText>
              <w:fldChar w:fldCharType="separate"/>
            </w:r>
            <w:r w:rsidDel="00000000" w:rsidR="00000000" w:rsidRPr="00000000">
              <w:rPr>
                <w:rtl w:val="0"/>
                <w:rPrChange w:author="Anonymous" w:id="1" w:date="2017-07-26T14:28:08Z">
                  <w:rPr/>
                </w:rPrChange>
              </w:rPr>
              <w:t xml:space="preserve">12</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11</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"heading=h.btau06yrmy3l"</w:instrText>
            </w:r>
            <w:r w:rsidDel="00000000" w:rsidR="00000000" w:rsidRPr="00000000">
              <w:fldChar w:fldCharType="separate"/>
            </w:r>
            <w:r w:rsidDel="00000000" w:rsidR="00000000" w:rsidRPr="00000000">
              <w:rPr>
                <w:rtl w:val="0"/>
                <w:rPrChange w:author="Anonymous" w:id="1" w:date="2017-07-26T14:28:08Z">
                  <w:rPr/>
                </w:rPrChange>
              </w:rPr>
              <w:t xml:space="preserve">Building KMS on Ubuntu 14.04 (Trusty)</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heading=h.btau06yrmy3l \h </w:instrText>
              <w:fldChar w:fldCharType="separate"/>
            </w:r>
            <w:r w:rsidDel="00000000" w:rsidR="00000000" w:rsidRPr="00000000">
              <w:rPr>
                <w:rtl w:val="0"/>
                <w:rPrChange w:author="Anonymous" w:id="1" w:date="2017-07-26T14:28:08Z">
                  <w:rPr/>
                </w:rPrChange>
              </w:rPr>
              <w:t xml:space="preserve">12</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12</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"heading=h.tpj61rxz4scz"</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How-to’s</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heading=h.tpj61rxz4scz \h </w:instrText>
              <w:fldChar w:fldCharType="separate"/>
            </w:r>
            <w:r w:rsidDel="00000000" w:rsidR="00000000" w:rsidRPr="00000000">
              <w:rPr>
                <w:b w:val="1"/>
                <w:rtl w:val="0"/>
                <w:rPrChange w:author="Anonymous" w:id="1" w:date="2017-07-26T14:28:08Z">
                  <w:rPr>
                    <w:b w:val="1"/>
                  </w:rPr>
                </w:rPrChange>
              </w:rPr>
              <w:t xml:space="preserve">13</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12</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"heading=h.i3ieir1ipc31"</w:instrText>
            </w:r>
            <w:r w:rsidDel="00000000" w:rsidR="00000000" w:rsidRPr="00000000">
              <w:fldChar w:fldCharType="separate"/>
            </w:r>
            <w:r w:rsidDel="00000000" w:rsidR="00000000" w:rsidRPr="00000000">
              <w:rPr>
                <w:rtl w:val="0"/>
                <w:rPrChange w:author="Anonymous" w:id="1" w:date="2017-07-26T14:28:08Z">
                  <w:rPr/>
                </w:rPrChange>
              </w:rPr>
              <w:t xml:space="preserve">How to add or update an external library to kurento</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heading=h.i3ieir1ipc31 \h </w:instrText>
              <w:fldChar w:fldCharType="separate"/>
            </w:r>
            <w:r w:rsidDel="00000000" w:rsidR="00000000" w:rsidRPr="00000000">
              <w:rPr>
                <w:rtl w:val="0"/>
                <w:rPrChange w:author="Anonymous" w:id="1" w:date="2017-07-26T14:28:08Z">
                  <w:rPr/>
                </w:rPrChange>
              </w:rPr>
              <w:t xml:space="preserve">13</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13</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"heading=h.d9utjhog5oi4"</w:instrText>
            </w:r>
            <w:r w:rsidDel="00000000" w:rsidR="00000000" w:rsidRPr="00000000">
              <w:fldChar w:fldCharType="separate"/>
            </w:r>
            <w:r w:rsidDel="00000000" w:rsidR="00000000" w:rsidRPr="00000000">
              <w:rPr>
                <w:rtl w:val="0"/>
                <w:rPrChange w:author="Anonymous" w:id="1" w:date="2017-07-26T14:28:08Z">
                  <w:rPr/>
                </w:rPrChange>
              </w:rPr>
              <w:t xml:space="preserve">How to add a new fork library to kurento</w:t>
            </w:r>
            <w:r w:rsidDel="00000000" w:rsidR="00000000" w:rsidRPr="00000000">
              <w:fldChar w:fldCharType="end"/>
            </w:r>
          </w:ins>
          <w:ins w:author="Anonymous" w:id="0" w:date="2017-07-26T14:28:08Z">
            <w:r w:rsidDel="00000000" w:rsidR="00000000" w:rsidRPr="00000000">
              <w:rPr>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heading=h.d9utjhog5oi4 \h </w:instrText>
              <w:fldChar w:fldCharType="separate"/>
            </w:r>
            <w:r w:rsidDel="00000000" w:rsidR="00000000" w:rsidRPr="00000000">
              <w:rPr>
                <w:rtl w:val="0"/>
                <w:rPrChange w:author="Anonymous" w:id="1" w:date="2017-07-26T14:28:08Z">
                  <w:rPr/>
                </w:rPrChange>
              </w:rPr>
              <w:t xml:space="preserve">13</w:t>
            </w:r>
          </w:ins>
          <w:ins w:author="Anonymous" w:id="0" w:date="2017-07-26T14:28:08Z">
            <w:del w:author="Anonymous" w:id="0" w:date="2017-07-26T14:28:08Z"/>
          </w:ins>
          <w:ins w:author="Anonymous" w:id="0" w:date="2017-07-26T14:28:08Z">
            <w:del w:author="Anonymous" w:id="0" w:date="2017-07-26T14:28:08Z">
              <w:r w:rsidDel="00000000" w:rsidR="00000000" w:rsidRPr="00000000">
                <w:rPr>
                  <w:rtl w:val="0"/>
                  <w:rPrChange w:author="Anonymous" w:id="1" w:date="2017-07-26T14:28:08Z">
                    <w:rPr/>
                  </w:rPrChange>
                </w:rPr>
                <w:delText xml:space="preserve">13</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after="80" w:before="200" w:line="240" w:lineRule="auto"/>
            <w:ind w:left="0" w:firstLine="0"/>
            <w:contextualSpacing w:val="0"/>
            <w:rPr>
              <w:del w:author="Anonymous" w:id="0" w:date="2017-07-26T14:28:08Z"/>
              <w:rPrChange w:author="Anonymous" w:id="1" w:date="2017-07-26T14:28:08Z">
                <w:rPr>
                  <w:color w:val="000000"/>
                </w:rPr>
              </w:rPrChange>
            </w:rPr>
          </w:pPr>
          <w:del w:author="Anonymous" w:id="0" w:date="2017-07-26T14:28:08Z"/>
          <w:ins w:author="Anonymous" w:id="0" w:date="2017-07-26T14:28:08Z">
            <w:r w:rsidDel="00000000" w:rsidR="00000000" w:rsidRPr="00000000">
              <w:fldChar w:fldCharType="begin"/>
            </w:r>
            <w:r w:rsidDel="00000000" w:rsidR="00000000" w:rsidRPr="00000000">
              <w:instrText xml:space="preserve">HYPERLINK \l "heading=h.iialgwayrtbg"</w:instrText>
            </w:r>
            <w:r w:rsidDel="00000000" w:rsidR="00000000" w:rsidRPr="00000000">
              <w:fldChar w:fldCharType="separate"/>
            </w:r>
            <w:r w:rsidDel="00000000" w:rsidR="00000000" w:rsidRPr="00000000">
              <w:rPr>
                <w:b w:val="1"/>
                <w:rtl w:val="0"/>
                <w:rPrChange w:author="Anonymous" w:id="1" w:date="2017-07-26T14:28:08Z">
                  <w:rPr>
                    <w:b w:val="1"/>
                  </w:rPr>
                </w:rPrChange>
              </w:rPr>
              <w:t xml:space="preserve">Known problems</w:t>
            </w:r>
            <w:r w:rsidDel="00000000" w:rsidR="00000000" w:rsidRPr="00000000">
              <w:fldChar w:fldCharType="end"/>
            </w:r>
          </w:ins>
          <w:ins w:author="Anonymous" w:id="0" w:date="2017-07-26T14:28:08Z">
            <w:r w:rsidDel="00000000" w:rsidR="00000000" w:rsidRPr="00000000">
              <w:rPr>
                <w:b w:val="1"/>
                <w:rtl w:val="0"/>
                <w:rPrChange w:author="Anonymous" w:id="1" w:date="2017-07-26T14:28:08Z">
                  <w:rPr>
                    <w:color w:val="000000"/>
                  </w:rPr>
                </w:rPrChange>
              </w:rPr>
              <w:tab/>
            </w:r>
          </w:ins>
          <w:ins w:author="Anonymous" w:id="0" w:date="2017-07-26T14:28:08Z">
            <w:r w:rsidDel="00000000" w:rsidR="00000000" w:rsidRPr="00000000">
              <w:fldChar w:fldCharType="begin"/>
              <w:instrText xml:space="preserve"> PAGEREF heading=h.iialgwayrtbg \h </w:instrText>
              <w:fldChar w:fldCharType="separate"/>
            </w:r>
            <w:r w:rsidDel="00000000" w:rsidR="00000000" w:rsidRPr="00000000">
              <w:rPr>
                <w:b w:val="1"/>
                <w:rtl w:val="0"/>
                <w:rPrChange w:author="Anonymous" w:id="1" w:date="2017-07-26T14:28:08Z">
                  <w:rPr>
                    <w:b w:val="1"/>
                  </w:rPr>
                </w:rPrChange>
              </w:rPr>
              <w:t xml:space="preserve">14</w:t>
            </w:r>
          </w:ins>
          <w:ins w:author="Anonymous" w:id="0" w:date="2017-07-26T14:28:08Z">
            <w:del w:author="Anonymous" w:id="0" w:date="2017-07-26T14:28:08Z"/>
          </w:ins>
          <w:ins w:author="Anonymous" w:id="0" w:date="2017-07-26T14:28:08Z">
            <w:del w:author="Anonymous" w:id="0" w:date="2017-07-26T14:28:08Z">
              <w:r w:rsidDel="00000000" w:rsidR="00000000" w:rsidRPr="00000000">
                <w:rPr>
                  <w:b w:val="1"/>
                  <w:rtl w:val="0"/>
                  <w:rPrChange w:author="Anonymous" w:id="1" w:date="2017-07-26T14:28:08Z">
                    <w:rPr>
                      <w:b w:val="1"/>
                    </w:rPr>
                  </w:rPrChange>
                </w:rPr>
                <w:delText xml:space="preserve">13</w:delText>
              </w:r>
            </w:del>
          </w:ins>
          <w:ins w:author="Anonymous" w:id="0" w:date="2017-07-26T14:28:08Z">
            <w:del w:author="Anonymous" w:id="0" w:date="2017-07-26T14:28:08Z">
              <w:r w:rsidDel="00000000" w:rsidR="00000000" w:rsidRPr="00000000">
                <w:fldChar w:fldCharType="end"/>
              </w:r>
              <w:r w:rsidDel="00000000" w:rsidR="00000000" w:rsidRPr="00000000">
                <w:rPr>
                  <w:rtl w:val="0"/>
                </w:rPr>
              </w:r>
            </w:del>
          </w:ins>
        </w:p>
        <w:p w:rsidR="00000000" w:rsidDel="00000000" w:rsidP="00000000" w:rsidRDefault="00000000" w:rsidRPr="00000000">
          <w:pPr>
            <w:tabs>
              <w:tab w:val="right" w:pos="9630.311811023623"/>
            </w:tabs>
            <w:spacing w:before="8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"_3ryfxms6dayy"</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Introduction</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_3ryfxms6dayy \h </w:delInstrText>
              <w:fldChar w:fldCharType="separate"/>
            </w:r>
            <w:r w:rsidDel="00000000" w:rsidR="00000000" w:rsidRPr="00000000">
              <w:rPr>
                <w:rtl w:val="0"/>
                <w:rPrChange w:author="Anonymous" w:id="1" w:date="2017-07-26T14:28:08Z">
                  <w:rPr>
                    <w:b w:val="1"/>
                  </w:rPr>
                </w:rPrChange>
              </w:rPr>
              <w:delText xml:space="preserve">2</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"_evxbn7317x90"</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Development tools</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_evxbn7317x90 \h </w:delInstrText>
              <w:fldChar w:fldCharType="separate"/>
            </w:r>
            <w:r w:rsidDel="00000000" w:rsidR="00000000" w:rsidRPr="00000000">
              <w:rPr>
                <w:rtl w:val="0"/>
                <w:rPrChange w:author="Anonymous" w:id="1" w:date="2017-07-26T14:28:08Z">
                  <w:rPr>
                    <w:b w:val="1"/>
                  </w:rPr>
                </w:rPrChange>
              </w:rPr>
              <w:delText xml:space="preserve">2</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"_murx7u1qjfn7"</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Source code repositories</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_murx7u1qjfn7 \h </w:delInstrText>
              <w:fldChar w:fldCharType="separate"/>
            </w:r>
            <w:r w:rsidDel="00000000" w:rsidR="00000000" w:rsidRPr="00000000">
              <w:rPr>
                <w:rtl w:val="0"/>
                <w:rPrChange w:author="Anonymous" w:id="1" w:date="2017-07-26T14:28:08Z">
                  <w:rPr>
                    <w:b w:val="1"/>
                  </w:rPr>
                </w:rPrChange>
              </w:rPr>
              <w:delText xml:space="preserve">2</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"_jqa0hhcyywp7"</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Development 101</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_jqa0hhcyywp7 \h </w:delInstrText>
              <w:fldChar w:fldCharType="separate"/>
            </w:r>
            <w:r w:rsidDel="00000000" w:rsidR="00000000" w:rsidRPr="00000000">
              <w:rPr>
                <w:rtl w:val="0"/>
                <w:rPrChange w:author="Anonymous" w:id="1" w:date="2017-07-26T14:28:08Z">
                  <w:rPr>
                    <w:b w:val="1"/>
                  </w:rPr>
                </w:rPrChange>
              </w:rPr>
              <w:delText xml:space="preserve">4</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"_nlivqna0fsab"</w:delInstrText>
            </w:r>
            <w:r w:rsidDel="00000000" w:rsidR="00000000" w:rsidRPr="00000000">
              <w:fldChar w:fldCharType="separate"/>
            </w:r>
            <w:r w:rsidDel="00000000" w:rsidR="00000000" w:rsidRPr="00000000">
              <w:rPr>
                <w:rtl w:val="0"/>
                <w:rPrChange w:author="Anonymous" w:id="1" w:date="2017-07-26T14:28:08Z">
                  <w:rPr/>
                </w:rPrChange>
              </w:rPr>
              <w:delText xml:space="preserve">Libraries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_nlivqna0fsab \h </w:delInstrText>
              <w:fldChar w:fldCharType="separate"/>
            </w:r>
            <w:r w:rsidDel="00000000" w:rsidR="00000000" w:rsidRPr="00000000">
              <w:rPr>
                <w:rtl w:val="0"/>
                <w:rPrChange w:author="Anonymous" w:id="1" w:date="2017-07-26T14:28:08Z">
                  <w:rPr/>
                </w:rPrChange>
              </w:rPr>
              <w:delText xml:space="preserve">4</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"_fjdhtiab3ilh"</w:delInstrText>
            </w:r>
            <w:r w:rsidDel="00000000" w:rsidR="00000000" w:rsidRPr="00000000">
              <w:fldChar w:fldCharType="separate"/>
            </w:r>
            <w:r w:rsidDel="00000000" w:rsidR="00000000" w:rsidRPr="00000000">
              <w:rPr>
                <w:rtl w:val="0"/>
                <w:rPrChange w:author="Anonymous" w:id="1" w:date="2017-07-26T14:28:08Z">
                  <w:rPr/>
                </w:rPrChange>
              </w:rPr>
              <w:delText xml:space="preserve">Debian packages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_fjdhtiab3ilh \h </w:delInstrText>
              <w:fldChar w:fldCharType="separate"/>
            </w:r>
            <w:r w:rsidDel="00000000" w:rsidR="00000000" w:rsidRPr="00000000">
              <w:rPr>
                <w:rtl w:val="0"/>
                <w:rPrChange w:author="Anonymous" w:id="1" w:date="2017-07-26T14:28:08Z">
                  <w:rPr/>
                </w:rPrChange>
              </w:rPr>
              <w:delText xml:space="preserve">4</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"_vsdd0wllpcuc"</w:delInstrText>
            </w:r>
            <w:r w:rsidDel="00000000" w:rsidR="00000000" w:rsidRPr="00000000">
              <w:fldChar w:fldCharType="separate"/>
            </w:r>
            <w:r w:rsidDel="00000000" w:rsidR="00000000" w:rsidRPr="00000000">
              <w:rPr>
                <w:rtl w:val="0"/>
                <w:rPrChange w:author="Anonymous" w:id="1" w:date="2017-07-26T14:28:08Z">
                  <w:rPr/>
                </w:rPrChange>
              </w:rPr>
              <w:delText xml:space="preserve">Build tools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_vsdd0wllpcuc \h </w:delInstrText>
              <w:fldChar w:fldCharType="separate"/>
            </w:r>
            <w:r w:rsidDel="00000000" w:rsidR="00000000" w:rsidRPr="00000000">
              <w:rPr>
                <w:rtl w:val="0"/>
                <w:rPrChange w:author="Anonymous" w:id="1" w:date="2017-07-26T14:28:08Z">
                  <w:rPr/>
                </w:rPrChange>
              </w:rPr>
              <w:delText xml:space="preserve">5</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"_b48slpbonsev"</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Working with KMS sources</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_b48slpbonsev \h </w:delInstrText>
              <w:fldChar w:fldCharType="separate"/>
            </w:r>
            <w:r w:rsidDel="00000000" w:rsidR="00000000" w:rsidRPr="00000000">
              <w:rPr>
                <w:rtl w:val="0"/>
                <w:rPrChange w:author="Anonymous" w:id="1" w:date="2017-07-26T14:28:08Z">
                  <w:rPr>
                    <w:b w:val="1"/>
                  </w:rPr>
                </w:rPrChange>
              </w:rPr>
              <w:delText xml:space="preserve">5</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"_f2cqt4qsssv1"</w:delInstrText>
            </w:r>
            <w:r w:rsidDel="00000000" w:rsidR="00000000" w:rsidRPr="00000000">
              <w:fldChar w:fldCharType="separate"/>
            </w:r>
            <w:r w:rsidDel="00000000" w:rsidR="00000000" w:rsidRPr="00000000">
              <w:rPr>
                <w:rtl w:val="0"/>
                <w:rPrChange w:author="Anonymous" w:id="1" w:date="2017-07-26T14:28:08Z">
                  <w:rPr/>
                </w:rPrChange>
              </w:rPr>
              <w:delText xml:space="preserve">Developing KMS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_f2cqt4qsssv1 \h </w:delInstrText>
              <w:fldChar w:fldCharType="separate"/>
            </w:r>
            <w:r w:rsidDel="00000000" w:rsidR="00000000" w:rsidRPr="00000000">
              <w:rPr>
                <w:rtl w:val="0"/>
                <w:rPrChange w:author="Anonymous" w:id="1" w:date="2017-07-26T14:28:08Z">
                  <w:rPr/>
                </w:rPrChange>
              </w:rPr>
              <w:delText xml:space="preserve">6</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"_dd3tsf9e0rco"</w:delInstrText>
            </w:r>
            <w:r w:rsidDel="00000000" w:rsidR="00000000" w:rsidRPr="00000000">
              <w:fldChar w:fldCharType="separate"/>
            </w:r>
            <w:r w:rsidDel="00000000" w:rsidR="00000000" w:rsidRPr="00000000">
              <w:rPr>
                <w:rtl w:val="0"/>
                <w:rPrChange w:author="Anonymous" w:id="1" w:date="2017-07-26T14:28:08Z">
                  <w:rPr/>
                </w:rPrChange>
              </w:rPr>
              <w:delText xml:space="preserve">Install development tools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_dd3tsf9e0rco \h </w:delInstrText>
              <w:fldChar w:fldCharType="separate"/>
            </w:r>
            <w:r w:rsidDel="00000000" w:rsidR="00000000" w:rsidRPr="00000000">
              <w:rPr>
                <w:rtl w:val="0"/>
                <w:rPrChange w:author="Anonymous" w:id="1" w:date="2017-07-26T14:28:08Z">
                  <w:rPr/>
                </w:rPrChange>
              </w:rPr>
              <w:delText xml:space="preserve">6</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"_8ihzsa4iwudv"</w:delInstrText>
            </w:r>
            <w:r w:rsidDel="00000000" w:rsidR="00000000" w:rsidRPr="00000000">
              <w:fldChar w:fldCharType="separate"/>
            </w:r>
            <w:r w:rsidDel="00000000" w:rsidR="00000000" w:rsidRPr="00000000">
              <w:rPr>
                <w:rtl w:val="0"/>
                <w:rPrChange w:author="Anonymous" w:id="1" w:date="2017-07-26T14:28:08Z">
                  <w:rPr/>
                </w:rPrChange>
              </w:rPr>
              <w:delText xml:space="preserve">Install development libraries for KMS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_8ihzsa4iwudv \h </w:delInstrText>
              <w:fldChar w:fldCharType="separate"/>
            </w:r>
            <w:r w:rsidDel="00000000" w:rsidR="00000000" w:rsidRPr="00000000">
              <w:rPr>
                <w:rtl w:val="0"/>
                <w:rPrChange w:author="Anonymous" w:id="1" w:date="2017-07-26T14:28:08Z">
                  <w:rPr/>
                </w:rPrChange>
              </w:rPr>
              <w:delText xml:space="preserve">6</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"_609k0arnxeht"</w:delInstrText>
            </w:r>
            <w:r w:rsidDel="00000000" w:rsidR="00000000" w:rsidRPr="00000000">
              <w:fldChar w:fldCharType="separate"/>
            </w:r>
            <w:r w:rsidDel="00000000" w:rsidR="00000000" w:rsidRPr="00000000">
              <w:rPr>
                <w:rtl w:val="0"/>
                <w:rPrChange w:author="Anonymous" w:id="1" w:date="2017-07-26T14:28:08Z">
                  <w:rPr/>
                </w:rPrChange>
              </w:rPr>
              <w:delText xml:space="preserve">Install KMS fork libraries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_609k0arnxeht \h </w:delInstrText>
              <w:fldChar w:fldCharType="separate"/>
            </w:r>
            <w:r w:rsidDel="00000000" w:rsidR="00000000" w:rsidRPr="00000000">
              <w:rPr>
                <w:rtl w:val="0"/>
                <w:rPrChange w:author="Anonymous" w:id="1" w:date="2017-07-26T14:28:08Z">
                  <w:rPr/>
                </w:rPrChange>
              </w:rPr>
              <w:delText xml:space="preserve">7</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"_6mgvkss6vcta"</w:delInstrText>
            </w:r>
            <w:r w:rsidDel="00000000" w:rsidR="00000000" w:rsidRPr="00000000">
              <w:fldChar w:fldCharType="separate"/>
            </w:r>
            <w:r w:rsidDel="00000000" w:rsidR="00000000" w:rsidRPr="00000000">
              <w:rPr>
                <w:rtl w:val="0"/>
                <w:rPrChange w:author="Anonymous" w:id="1" w:date="2017-07-26T14:28:08Z">
                  <w:rPr/>
                </w:rPrChange>
              </w:rPr>
              <w:delText xml:space="preserve">Download KMS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_6mgvkss6vcta \h </w:delInstrText>
              <w:fldChar w:fldCharType="separate"/>
            </w:r>
            <w:r w:rsidDel="00000000" w:rsidR="00000000" w:rsidRPr="00000000">
              <w:rPr>
                <w:rtl w:val="0"/>
                <w:rPrChange w:author="Anonymous" w:id="1" w:date="2017-07-26T14:28:08Z">
                  <w:rPr/>
                </w:rPrChange>
              </w:rPr>
              <w:delText xml:space="preserve">7</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"_mcgi08vkzoz5"</w:delInstrText>
            </w:r>
            <w:r w:rsidDel="00000000" w:rsidR="00000000" w:rsidRPr="00000000">
              <w:fldChar w:fldCharType="separate"/>
            </w:r>
            <w:r w:rsidDel="00000000" w:rsidR="00000000" w:rsidRPr="00000000">
              <w:rPr>
                <w:rtl w:val="0"/>
                <w:rPrChange w:author="Anonymous" w:id="1" w:date="2017-07-26T14:28:08Z">
                  <w:rPr/>
                </w:rPrChange>
              </w:rPr>
              <w:delText xml:space="preserve">Build KMS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_mcgi08vkzoz5 \h </w:delInstrText>
              <w:fldChar w:fldCharType="separate"/>
            </w:r>
            <w:r w:rsidDel="00000000" w:rsidR="00000000" w:rsidRPr="00000000">
              <w:rPr>
                <w:rtl w:val="0"/>
                <w:rPrChange w:author="Anonymous" w:id="1" w:date="2017-07-26T14:28:08Z">
                  <w:rPr/>
                </w:rPrChange>
              </w:rPr>
              <w:delText xml:space="preserve">7</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"_z7g2qrjjpvra"</w:delInstrText>
            </w:r>
            <w:r w:rsidDel="00000000" w:rsidR="00000000" w:rsidRPr="00000000">
              <w:fldChar w:fldCharType="separate"/>
            </w:r>
            <w:r w:rsidDel="00000000" w:rsidR="00000000" w:rsidRPr="00000000">
              <w:rPr>
                <w:rtl w:val="0"/>
                <w:rPrChange w:author="Anonymous" w:id="1" w:date="2017-07-26T14:28:08Z">
                  <w:rPr/>
                </w:rPrChange>
              </w:rPr>
              <w:delText xml:space="preserve">Launch KMS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_z7g2qrjjpvra \h </w:delInstrText>
              <w:fldChar w:fldCharType="separate"/>
            </w:r>
            <w:r w:rsidDel="00000000" w:rsidR="00000000" w:rsidRPr="00000000">
              <w:rPr>
                <w:rtl w:val="0"/>
                <w:rPrChange w:author="Anonymous" w:id="1" w:date="2017-07-26T14:28:08Z">
                  <w:rPr/>
                </w:rPrChange>
              </w:rPr>
              <w:delText xml:space="preserve">8</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"_tg1iekgks85v"</w:delInstrText>
            </w:r>
            <w:r w:rsidDel="00000000" w:rsidR="00000000" w:rsidRPr="00000000">
              <w:fldChar w:fldCharType="separate"/>
            </w:r>
            <w:r w:rsidDel="00000000" w:rsidR="00000000" w:rsidRPr="00000000">
              <w:rPr>
                <w:rtl w:val="0"/>
                <w:rPrChange w:author="Anonymous" w:id="1" w:date="2017-07-26T14:28:08Z">
                  <w:rPr/>
                </w:rPrChange>
              </w:rPr>
              <w:delText xml:space="preserve">Build and run KMS tests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_tg1iekgks85v \h </w:delInstrText>
              <w:fldChar w:fldCharType="separate"/>
            </w:r>
            <w:r w:rsidDel="00000000" w:rsidR="00000000" w:rsidRPr="00000000">
              <w:rPr>
                <w:rtl w:val="0"/>
                <w:rPrChange w:author="Anonymous" w:id="1" w:date="2017-07-26T14:28:08Z">
                  <w:rPr/>
                </w:rPrChange>
              </w:rPr>
              <w:delText xml:space="preserve">8</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"_au654pso4kp1"</w:delInstrText>
            </w:r>
            <w:r w:rsidDel="00000000" w:rsidR="00000000" w:rsidRPr="00000000">
              <w:fldChar w:fldCharType="separate"/>
            </w:r>
            <w:r w:rsidDel="00000000" w:rsidR="00000000" w:rsidRPr="00000000">
              <w:rPr>
                <w:rtl w:val="0"/>
                <w:rPrChange w:author="Anonymous" w:id="1" w:date="2017-07-26T14:28:08Z">
                  <w:rPr/>
                </w:rPrChange>
              </w:rPr>
              <w:delText xml:space="preserve">Using the CLion IDE</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_au654pso4kp1 \h </w:delInstrText>
              <w:fldChar w:fldCharType="separate"/>
            </w:r>
            <w:r w:rsidDel="00000000" w:rsidR="00000000" w:rsidRPr="00000000">
              <w:rPr>
                <w:rtl w:val="0"/>
                <w:rPrChange w:author="Anonymous" w:id="1" w:date="2017-07-26T14:28:08Z">
                  <w:rPr/>
                </w:rPrChange>
              </w:rPr>
              <w:delText xml:space="preserve">8</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"_lucy3kkfe71k"</w:delInstrText>
            </w:r>
            <w:r w:rsidDel="00000000" w:rsidR="00000000" w:rsidRPr="00000000">
              <w:fldChar w:fldCharType="separate"/>
            </w:r>
            <w:r w:rsidDel="00000000" w:rsidR="00000000" w:rsidRPr="00000000">
              <w:rPr>
                <w:rtl w:val="0"/>
                <w:rPrChange w:author="Anonymous" w:id="1" w:date="2017-07-26T14:28:08Z">
                  <w:rPr/>
                </w:rPrChange>
              </w:rPr>
              <w:delText xml:space="preserve">Working on a forked library</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_lucy3kkfe71k \h </w:delInstrText>
              <w:fldChar w:fldCharType="separate"/>
            </w:r>
            <w:r w:rsidDel="00000000" w:rsidR="00000000" w:rsidRPr="00000000">
              <w:rPr>
                <w:rtl w:val="0"/>
                <w:rPrChange w:author="Anonymous" w:id="1" w:date="2017-07-26T14:28:08Z">
                  <w:rPr/>
                </w:rPrChange>
              </w:rPr>
              <w:delText xml:space="preserve">9</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"_9mrjfisoj5lq"</w:delInstrText>
            </w:r>
            <w:r w:rsidDel="00000000" w:rsidR="00000000" w:rsidRPr="00000000">
              <w:fldChar w:fldCharType="separate"/>
            </w:r>
            <w:r w:rsidDel="00000000" w:rsidR="00000000" w:rsidRPr="00000000">
              <w:rPr>
                <w:rtl w:val="0"/>
                <w:rPrChange w:author="Anonymous" w:id="1" w:date="2017-07-26T14:28:08Z">
                  <w:rPr/>
                </w:rPrChange>
              </w:rPr>
              <w:delText xml:space="preserve">Full cycle</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_9mrjfisoj5lq \h </w:delInstrText>
              <w:fldChar w:fldCharType="separate"/>
            </w:r>
            <w:r w:rsidDel="00000000" w:rsidR="00000000" w:rsidRPr="00000000">
              <w:rPr>
                <w:rtl w:val="0"/>
                <w:rPrChange w:author="Anonymous" w:id="1" w:date="2017-07-26T14:28:08Z">
                  <w:rPr/>
                </w:rPrChange>
              </w:rPr>
              <w:delText xml:space="preserve">9</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"_qpckhfxalhu0"</w:delInstrText>
            </w:r>
            <w:r w:rsidDel="00000000" w:rsidR="00000000" w:rsidRPr="00000000">
              <w:fldChar w:fldCharType="separate"/>
            </w:r>
            <w:r w:rsidDel="00000000" w:rsidR="00000000" w:rsidRPr="00000000">
              <w:rPr>
                <w:rtl w:val="0"/>
                <w:rPrChange w:author="Anonymous" w:id="1" w:date="2017-07-26T14:28:08Z">
                  <w:rPr/>
                </w:rPrChange>
              </w:rPr>
              <w:delText xml:space="preserve">In-place linking</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_qpckhfxalhu0 \h </w:delInstrText>
              <w:fldChar w:fldCharType="separate"/>
            </w:r>
            <w:r w:rsidDel="00000000" w:rsidR="00000000" w:rsidRPr="00000000">
              <w:rPr>
                <w:rtl w:val="0"/>
                <w:rPrChange w:author="Anonymous" w:id="1" w:date="2017-07-26T14:28:08Z">
                  <w:rPr/>
                </w:rPrChange>
              </w:rPr>
              <w:delText xml:space="preserve">9</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"_yt2yfwfwgpyk"</w:delInstrText>
            </w:r>
            <w:r w:rsidDel="00000000" w:rsidR="00000000" w:rsidRPr="00000000">
              <w:fldChar w:fldCharType="separate"/>
            </w:r>
            <w:r w:rsidDel="00000000" w:rsidR="00000000" w:rsidRPr="00000000">
              <w:rPr>
                <w:rtl w:val="0"/>
                <w:rPrChange w:author="Anonymous" w:id="1" w:date="2017-07-26T14:28:08Z">
                  <w:rPr/>
                </w:rPrChange>
              </w:rPr>
              <w:delText xml:space="preserve">Generating Debian packages</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_yt2yfwfwgpyk \h </w:delInstrText>
              <w:fldChar w:fldCharType="separate"/>
            </w:r>
            <w:r w:rsidDel="00000000" w:rsidR="00000000" w:rsidRPr="00000000">
              <w:rPr>
                <w:rtl w:val="0"/>
                <w:rPrChange w:author="Anonymous" w:id="1" w:date="2017-07-26T14:28:08Z">
                  <w:rPr/>
                </w:rPrChange>
              </w:rPr>
              <w:delText xml:space="preserve">9</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"_8azw348hgf6"</w:delInstrText>
            </w:r>
            <w:r w:rsidDel="00000000" w:rsidR="00000000" w:rsidRPr="00000000">
              <w:fldChar w:fldCharType="separate"/>
            </w:r>
            <w:r w:rsidDel="00000000" w:rsidR="00000000" w:rsidRPr="00000000">
              <w:rPr>
                <w:rtl w:val="0"/>
                <w:rPrChange w:author="Anonymous" w:id="1" w:date="2017-07-26T14:28:08Z">
                  <w:rPr/>
                </w:rPrChange>
              </w:rPr>
              <w:delText xml:space="preserve">Example: kms-core</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_8azw348hgf6 \h </w:delInstrText>
              <w:fldChar w:fldCharType="separate"/>
            </w:r>
            <w:r w:rsidDel="00000000" w:rsidR="00000000" w:rsidRPr="00000000">
              <w:rPr>
                <w:rtl w:val="0"/>
                <w:rPrChange w:author="Anonymous" w:id="1" w:date="2017-07-26T14:28:08Z">
                  <w:rPr/>
                </w:rPrChange>
              </w:rPr>
              <w:delText xml:space="preserve">10</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"_oaz0uphd5fa2"</w:delInstrText>
            </w:r>
            <w:r w:rsidDel="00000000" w:rsidR="00000000" w:rsidRPr="00000000">
              <w:fldChar w:fldCharType="separate"/>
            </w:r>
            <w:r w:rsidDel="00000000" w:rsidR="00000000" w:rsidRPr="00000000">
              <w:rPr>
                <w:rtl w:val="0"/>
                <w:rPrChange w:author="Anonymous" w:id="1" w:date="2017-07-26T14:28:08Z">
                  <w:rPr/>
                </w:rPrChange>
              </w:rPr>
              <w:delText xml:space="preserve">Dependency resolution: to repo or not to repo</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_oaz0uphd5fa2 \h </w:delInstrText>
              <w:fldChar w:fldCharType="separate"/>
            </w:r>
            <w:r w:rsidDel="00000000" w:rsidR="00000000" w:rsidRPr="00000000">
              <w:rPr>
                <w:rtl w:val="0"/>
                <w:rPrChange w:author="Anonymous" w:id="1" w:date="2017-07-26T14:28:08Z">
                  <w:rPr/>
                </w:rPrChange>
              </w:rPr>
              <w:delText xml:space="preserve">10</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"_ytrz089jccs2"</w:delInstrText>
            </w:r>
            <w:r w:rsidDel="00000000" w:rsidR="00000000" w:rsidRPr="00000000">
              <w:fldChar w:fldCharType="separate"/>
            </w:r>
            <w:r w:rsidDel="00000000" w:rsidR="00000000" w:rsidRPr="00000000">
              <w:rPr>
                <w:rtl w:val="0"/>
                <w:rPrChange w:author="Anonymous" w:id="1" w:date="2017-07-26T14:28:08Z">
                  <w:rPr/>
                </w:rPrChange>
              </w:rPr>
              <w:delText xml:space="preserve">Package generation script</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_ytrz089jccs2 \h </w:delInstrText>
              <w:fldChar w:fldCharType="separate"/>
            </w:r>
            <w:r w:rsidDel="00000000" w:rsidR="00000000" w:rsidRPr="00000000">
              <w:rPr>
                <w:rtl w:val="0"/>
                <w:rPrChange w:author="Anonymous" w:id="1" w:date="2017-07-26T14:28:08Z">
                  <w:rPr/>
                </w:rPrChange>
              </w:rPr>
              <w:delText xml:space="preserve">11</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"_ohl3rry3cq0f"</w:delInstrText>
            </w:r>
            <w:r w:rsidDel="00000000" w:rsidR="00000000" w:rsidRPr="00000000">
              <w:fldChar w:fldCharType="separate"/>
            </w:r>
            <w:r w:rsidDel="00000000" w:rsidR="00000000" w:rsidRPr="00000000">
              <w:rPr>
                <w:rtl w:val="0"/>
                <w:rPrChange w:author="Anonymous" w:id="1" w:date="2017-07-26T14:28:08Z">
                  <w:rPr/>
                </w:rPrChange>
              </w:rPr>
              <w:delText xml:space="preserve">Modules dependency graph</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_ohl3rry3cq0f \h </w:delInstrText>
              <w:fldChar w:fldCharType="separate"/>
            </w:r>
            <w:r w:rsidDel="00000000" w:rsidR="00000000" w:rsidRPr="00000000">
              <w:rPr>
                <w:rtl w:val="0"/>
                <w:rPrChange w:author="Anonymous" w:id="1" w:date="2017-07-26T14:28:08Z">
                  <w:rPr/>
                </w:rPrChange>
              </w:rPr>
              <w:delText xml:space="preserve">11</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72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"_btau06yrmy3l"</w:delInstrText>
            </w:r>
            <w:r w:rsidDel="00000000" w:rsidR="00000000" w:rsidRPr="00000000">
              <w:fldChar w:fldCharType="separate"/>
            </w:r>
            <w:r w:rsidDel="00000000" w:rsidR="00000000" w:rsidRPr="00000000">
              <w:rPr>
                <w:rtl w:val="0"/>
                <w:rPrChange w:author="Anonymous" w:id="1" w:date="2017-07-26T14:28:08Z">
                  <w:rPr/>
                </w:rPrChange>
              </w:rPr>
              <w:delText xml:space="preserve">Building KMS on Ubuntu 14.04 (Trusty)</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_btau06yrmy3l \h </w:delInstrText>
              <w:fldChar w:fldCharType="separate"/>
            </w:r>
            <w:r w:rsidDel="00000000" w:rsidR="00000000" w:rsidRPr="00000000">
              <w:rPr>
                <w:rtl w:val="0"/>
                <w:rPrChange w:author="Anonymous" w:id="1" w:date="2017-07-26T14:28:08Z">
                  <w:rPr/>
                </w:rPrChange>
              </w:rPr>
              <w:delText xml:space="preserve">11</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"_tpj61rxz4scz"</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How-to’s</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_tpj61rxz4scz \h </w:delInstrText>
              <w:fldChar w:fldCharType="separate"/>
            </w:r>
            <w:r w:rsidDel="00000000" w:rsidR="00000000" w:rsidRPr="00000000">
              <w:rPr>
                <w:rtl w:val="0"/>
                <w:rPrChange w:author="Anonymous" w:id="1" w:date="2017-07-26T14:28:08Z">
                  <w:rPr>
                    <w:b w:val="1"/>
                  </w:rPr>
                </w:rPrChange>
              </w:rPr>
              <w:delText xml:space="preserve">12</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"_i3ieir1ipc31"</w:delInstrText>
            </w:r>
            <w:r w:rsidDel="00000000" w:rsidR="00000000" w:rsidRPr="00000000">
              <w:fldChar w:fldCharType="separate"/>
            </w:r>
            <w:r w:rsidDel="00000000" w:rsidR="00000000" w:rsidRPr="00000000">
              <w:rPr>
                <w:rtl w:val="0"/>
                <w:rPrChange w:author="Anonymous" w:id="1" w:date="2017-07-26T14:28:08Z">
                  <w:rPr/>
                </w:rPrChange>
              </w:rPr>
              <w:delText xml:space="preserve">How to add or update an external library to kurento</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_i3ieir1ipc31 \h </w:delInstrText>
              <w:fldChar w:fldCharType="separate"/>
            </w:r>
            <w:r w:rsidDel="00000000" w:rsidR="00000000" w:rsidRPr="00000000">
              <w:rPr>
                <w:rtl w:val="0"/>
                <w:rPrChange w:author="Anonymous" w:id="1" w:date="2017-07-26T14:28:08Z">
                  <w:rPr/>
                </w:rPrChange>
              </w:rPr>
              <w:delText xml:space="preserve">12</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before="60" w:line="240" w:lineRule="auto"/>
            <w:ind w:left="36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"_d9utjhog5oi4"</w:delInstrText>
            </w:r>
            <w:r w:rsidDel="00000000" w:rsidR="00000000" w:rsidRPr="00000000">
              <w:fldChar w:fldCharType="separate"/>
            </w:r>
            <w:r w:rsidDel="00000000" w:rsidR="00000000" w:rsidRPr="00000000">
              <w:rPr>
                <w:rtl w:val="0"/>
                <w:rPrChange w:author="Anonymous" w:id="1" w:date="2017-07-26T14:28:08Z">
                  <w:rPr/>
                </w:rPrChange>
              </w:rPr>
              <w:delText xml:space="preserve">How to add a new fork library to kurento</w:delText>
            </w:r>
            <w:r w:rsidDel="00000000" w:rsidR="00000000" w:rsidRPr="00000000">
              <w:fldChar w:fldCharType="end"/>
            </w:r>
            <w:r w:rsidDel="00000000" w:rsidR="00000000" w:rsidRPr="00000000">
              <w:rPr>
                <w:rtl w:val="0"/>
                <w:rPrChange w:author="Anonymous" w:id="1" w:date="2017-07-26T14:28:08Z">
                  <w:rPr/>
                </w:rPrChange>
              </w:rPr>
              <w:tab/>
            </w:r>
            <w:r w:rsidDel="00000000" w:rsidR="00000000" w:rsidRPr="00000000">
              <w:fldChar w:fldCharType="begin"/>
              <w:delInstrText xml:space="preserve"> PAGEREF _d9utjhog5oi4 \h </w:delInstrText>
              <w:fldChar w:fldCharType="separate"/>
            </w:r>
            <w:r w:rsidDel="00000000" w:rsidR="00000000" w:rsidRPr="00000000">
              <w:rPr>
                <w:rtl w:val="0"/>
                <w:rPrChange w:author="Anonymous" w:id="1" w:date="2017-07-26T14:28:08Z">
                  <w:rPr/>
                </w:rPrChange>
              </w:rPr>
              <w:delText xml:space="preserve">13</w:delText>
            </w:r>
            <w:r w:rsidDel="00000000" w:rsidR="00000000" w:rsidRPr="00000000">
              <w:fldChar w:fldCharType="end"/>
            </w:r>
            <w:r w:rsidDel="00000000" w:rsidR="00000000" w:rsidRPr="00000000">
              <w:rPr>
                <w:rtl w:val="0"/>
              </w:rPr>
            </w:r>
          </w:del>
        </w:p>
        <w:p w:rsidR="00000000" w:rsidDel="00000000" w:rsidP="00000000" w:rsidRDefault="00000000" w:rsidRPr="00000000">
          <w:pPr>
            <w:tabs>
              <w:tab w:val="right" w:pos="9630.311811023623"/>
            </w:tabs>
            <w:spacing w:after="80" w:before="200" w:line="240" w:lineRule="auto"/>
            <w:ind w:left="0" w:firstLine="0"/>
            <w:contextualSpacing w:val="0"/>
            <w:rPr>
              <w:del w:author="Anonymous" w:id="0" w:date="2017-07-26T14:28:08Z"/>
              <w:rPrChange w:author="Anonymous" w:id="1" w:date="2017-07-26T14:28:08Z">
                <w:rPr/>
              </w:rPrChange>
            </w:rPr>
          </w:pPr>
          <w:del w:author="Anonymous" w:id="0" w:date="2017-07-26T14:28:08Z">
            <w:r w:rsidDel="00000000" w:rsidR="00000000" w:rsidRPr="00000000">
              <w:fldChar w:fldCharType="begin"/>
            </w:r>
            <w:r w:rsidDel="00000000" w:rsidR="00000000" w:rsidRPr="00000000">
              <w:delInstrText xml:space="preserve">HYPERLINK \l "_iialgwayrtbg"</w:delInstrText>
            </w:r>
            <w:r w:rsidDel="00000000" w:rsidR="00000000" w:rsidRPr="00000000">
              <w:fldChar w:fldCharType="separate"/>
            </w:r>
            <w:r w:rsidDel="00000000" w:rsidR="00000000" w:rsidRPr="00000000">
              <w:rPr>
                <w:rtl w:val="0"/>
                <w:rPrChange w:author="Anonymous" w:id="1" w:date="2017-07-26T14:28:08Z">
                  <w:rPr>
                    <w:b w:val="1"/>
                  </w:rPr>
                </w:rPrChange>
              </w:rPr>
              <w:delText xml:space="preserve">Known problems</w:delText>
            </w:r>
            <w:r w:rsidDel="00000000" w:rsidR="00000000" w:rsidRPr="00000000">
              <w:fldChar w:fldCharType="end"/>
            </w:r>
            <w:r w:rsidDel="00000000" w:rsidR="00000000" w:rsidRPr="00000000">
              <w:rPr>
                <w:rtl w:val="0"/>
                <w:rPrChange w:author="Anonymous" w:id="1" w:date="2017-07-26T14:28:08Z">
                  <w:rPr>
                    <w:b w:val="1"/>
                  </w:rPr>
                </w:rPrChange>
              </w:rPr>
              <w:tab/>
            </w:r>
            <w:r w:rsidDel="00000000" w:rsidR="00000000" w:rsidRPr="00000000">
              <w:fldChar w:fldCharType="begin"/>
              <w:delInstrText xml:space="preserve"> PAGEREF _iialgwayrtbg \h </w:delInstrText>
              <w:fldChar w:fldCharType="separate"/>
            </w:r>
            <w:r w:rsidDel="00000000" w:rsidR="00000000" w:rsidRPr="00000000">
              <w:rPr>
                <w:rtl w:val="0"/>
                <w:rPrChange w:author="Anonymous" w:id="1" w:date="2017-07-26T14:28:08Z">
                  <w:rPr>
                    <w:b w:val="1"/>
                  </w:rPr>
                </w:rPrChange>
              </w:rPr>
              <w:delText xml:space="preserve">13</w:delText>
            </w:r>
            <w:r w:rsidDel="00000000" w:rsidR="00000000" w:rsidRPr="00000000">
              <w:fldChar w:fldCharType="end"/>
            </w:r>
            <w:r w:rsidDel="00000000" w:rsidR="00000000" w:rsidRPr="00000000">
              <w:rPr>
                <w:rtl w:val="0"/>
              </w:rPr>
            </w:r>
          </w:del>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yfxms6dayy" w:id="1"/>
      <w:bookmarkEnd w:id="1"/>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Kurento is a multimedia framework that eases the task of building multimedia applications with the following features: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Dynamic WebRTC Media pipelines:</w:t>
      </w:r>
      <w:r w:rsidDel="00000000" w:rsidR="00000000" w:rsidRPr="00000000">
        <w:rPr>
          <w:rtl w:val="0"/>
        </w:rPr>
        <w:t xml:space="preserve"> Kurento allows custom media pipelines connected to WebRTC peers like web browsers and mobile apps. These media pipelines can be composed by players, recorders, mixers, etc. and can be changed dynamically when the media is flowing.</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Client/Server Architecture:</w:t>
      </w:r>
      <w:r w:rsidDel="00000000" w:rsidR="00000000" w:rsidRPr="00000000">
        <w:rPr>
          <w:rtl w:val="0"/>
        </w:rPr>
        <w:t xml:space="preserve"> Apps developed with Kurento follow a client/server architecture. Kurento Media Server (KMS) is the server and offers a WebSocket interface implementing the Kurento Protocol, which allows Client Applications to define pipeline topologies.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Java and JavaScript Client Applications:</w:t>
      </w:r>
      <w:r w:rsidDel="00000000" w:rsidR="00000000" w:rsidRPr="00000000">
        <w:rPr>
          <w:rtl w:val="0"/>
        </w:rPr>
        <w:t xml:space="preserve"> The typical use case of a KMS deployment consists of a three-layer architecture, where the user's browser interacts with the KMS server by means of an intermediate Client Application. There are several official Kurento Client Libraries, supporting the use of Java and JavaScript for the Client Applications. Clients for other languages can be easily implemented following the WebSocket protocol.</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Third party Modules:</w:t>
      </w:r>
      <w:r w:rsidDel="00000000" w:rsidR="00000000" w:rsidRPr="00000000">
        <w:rPr>
          <w:rtl w:val="0"/>
        </w:rPr>
        <w:t xml:space="preserve"> KMS has a pluggable architecture and allows third parties to implement modules that can be combined with other built-in or third party modules in the same pipeline. For example, there are modules for Computer Vision with features such as face detection, barcode reading,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is a high level explanation of how to become a KMS developer. Development of Kurento Client Applications is out of the scope for this document, and won't be explained here.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vxbn7317x90" w:id="2"/>
      <w:bookmarkEnd w:id="2"/>
      <w:r w:rsidDel="00000000" w:rsidR="00000000" w:rsidRPr="00000000">
        <w:rPr>
          <w:rtl w:val="0"/>
        </w:rPr>
        <w:t xml:space="preserve">Development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overview of the tools and technologies used by KMS: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code is written in C and C++ languages.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code style is heavily influenced by that of Gtk and GStreamer projects.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CMake is the construction tool.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source code is versioned in several GitHub repositories.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officially supported platforms are Ubuntu LTS distributions: 14.04 (Trusty) and 16.04 (Xenial).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heart of KMS is the GStreamer multimedia framework.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addition to GStreamer, KMS uses other libraries like boost, jsoncpp, libnice, etc.</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urx7u1qjfn7" w:id="3"/>
      <w:bookmarkEnd w:id="3"/>
      <w:r w:rsidDel="00000000" w:rsidR="00000000" w:rsidRPr="00000000">
        <w:rPr>
          <w:rtl w:val="0"/>
        </w:rPr>
        <w:t xml:space="preserve">Source code repositories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Kurento source code is stored in several GitHub repositories at </w:t>
      </w:r>
      <w:hyperlink r:id="rId5">
        <w:r w:rsidDel="00000000" w:rsidR="00000000" w:rsidRPr="00000000">
          <w:rPr>
            <w:color w:val="1155cc"/>
            <w:u w:val="single"/>
            <w:rtl w:val="0"/>
          </w:rPr>
          <w:t xml:space="preserve">https://github.com/Kurento</w:t>
        </w:r>
      </w:hyperlink>
      <w:r w:rsidDel="00000000" w:rsidR="00000000" w:rsidRPr="00000000">
        <w:rPr>
          <w:rtl w:val="0"/>
        </w:rPr>
        <w:t xml:space="preserve">. Each one of these repositories has a specific purpose and usually contains the code required to build a shared library of the same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types of repositories: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Fork Repositories:</w:t>
      </w:r>
      <w:r w:rsidDel="00000000" w:rsidR="00000000" w:rsidRPr="00000000">
        <w:rPr>
          <w:rtl w:val="0"/>
        </w:rPr>
        <w:t xml:space="preserve"> KMS depends on several open source libraries, the main one being GStreamer. Sometimes these libraries show specific behaviors that need to be tweaked in order to be useful for KMS; other times there are bugs that have been fixed but the patch is not accepted at the upstream source for whatever reason. In these situations, while the official path of feature requests and/or patch submit is still tried, we have created a fork of the affected libraries. The repositories that contain these forked libraries are called “Fork Repositories”. These are the current Fork Repositories, as of KMS version 6.6.1:</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gstreamer</w:t>
        </w:r>
      </w:hyperlink>
      <w:r w:rsidDel="00000000" w:rsidR="00000000" w:rsidRPr="00000000">
        <w:rPr>
          <w:rtl w:val="0"/>
        </w:rPr>
        <w:t xml:space="preserve"> (libgstreamer1.5)</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gst-plugins-base</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8">
        <w:r w:rsidDel="00000000" w:rsidR="00000000" w:rsidRPr="00000000">
          <w:rPr>
            <w:color w:val="1155cc"/>
            <w:u w:val="single"/>
            <w:rtl w:val="0"/>
          </w:rPr>
          <w:t xml:space="preserve">gst-plugins-good</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9">
        <w:r w:rsidDel="00000000" w:rsidR="00000000" w:rsidRPr="00000000">
          <w:rPr>
            <w:color w:val="1155cc"/>
            <w:u w:val="single"/>
            <w:rtl w:val="0"/>
          </w:rPr>
          <w:t xml:space="preserve">gst-plugins-bad</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0">
        <w:r w:rsidDel="00000000" w:rsidR="00000000" w:rsidRPr="00000000">
          <w:rPr>
            <w:color w:val="1155cc"/>
            <w:u w:val="single"/>
            <w:rtl w:val="0"/>
          </w:rPr>
          <w:t xml:space="preserve">gst-plugins-ugly</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1">
        <w:r w:rsidDel="00000000" w:rsidR="00000000" w:rsidRPr="00000000">
          <w:rPr>
            <w:color w:val="1155cc"/>
            <w:u w:val="single"/>
            <w:rtl w:val="0"/>
          </w:rPr>
          <w:t xml:space="preserve">gst-libav</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2">
        <w:r w:rsidDel="00000000" w:rsidR="00000000" w:rsidRPr="00000000">
          <w:rPr>
            <w:color w:val="1155cc"/>
            <w:u w:val="single"/>
            <w:rtl w:val="0"/>
          </w:rPr>
          <w:t xml:space="preserve">jsoncpp</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3">
        <w:r w:rsidDel="00000000" w:rsidR="00000000" w:rsidRPr="00000000">
          <w:rPr>
            <w:color w:val="1155cc"/>
            <w:u w:val="single"/>
            <w:rtl w:val="0"/>
          </w:rPr>
          <w:t xml:space="preserve">libsrtp</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4">
        <w:r w:rsidDel="00000000" w:rsidR="00000000" w:rsidRPr="00000000">
          <w:rPr>
            <w:color w:val="1155cc"/>
            <w:u w:val="single"/>
            <w:rtl w:val="0"/>
          </w:rPr>
          <w:t xml:space="preserve">libnice</w:t>
        </w:r>
      </w:hyperlink>
      <w:r w:rsidDel="00000000" w:rsidR="00000000" w:rsidRPr="00000000">
        <w:rPr>
          <w:rtl w:val="0"/>
        </w:rPr>
        <w:t xml:space="preserve"> (gstreamer0.10-nice, gstreamer1.0-nice, gstreamer1.5-nice)</w:t>
      </w:r>
    </w:p>
    <w:p w:rsidR="00000000" w:rsidDel="00000000" w:rsidP="00000000" w:rsidRDefault="00000000" w:rsidRPr="00000000">
      <w:pPr>
        <w:numPr>
          <w:ilvl w:val="1"/>
          <w:numId w:val="16"/>
        </w:numPr>
        <w:ind w:left="1440" w:hanging="360"/>
        <w:contextualSpacing w:val="1"/>
        <w:rPr/>
      </w:pPr>
      <w:hyperlink r:id="rId15">
        <w:r w:rsidDel="00000000" w:rsidR="00000000" w:rsidRPr="00000000">
          <w:rPr>
            <w:color w:val="1155cc"/>
            <w:u w:val="single"/>
            <w:rtl w:val="0"/>
          </w:rPr>
          <w:t xml:space="preserve">openwebrtc-gst-plugins</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6">
        <w:r w:rsidDel="00000000" w:rsidR="00000000" w:rsidRPr="00000000">
          <w:rPr>
            <w:color w:val="1155cc"/>
            <w:u w:val="single"/>
            <w:rtl w:val="0"/>
          </w:rPr>
          <w:t xml:space="preserve">openh264</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17">
        <w:r w:rsidDel="00000000" w:rsidR="00000000" w:rsidRPr="00000000">
          <w:rPr>
            <w:color w:val="1155cc"/>
            <w:u w:val="single"/>
            <w:rtl w:val="0"/>
          </w:rPr>
          <w:t xml:space="preserve">usrsctp</w:t>
        </w:r>
      </w:hyperlink>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Main Repositories:</w:t>
      </w:r>
      <w:r w:rsidDel="00000000" w:rsidR="00000000" w:rsidRPr="00000000">
        <w:rPr>
          <w:rtl w:val="0"/>
        </w:rPr>
        <w:t xml:space="preserve"> The core of KMS is located in Main Repositories. As of version 6.6, these repositories are:</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8">
        <w:r w:rsidDel="00000000" w:rsidR="00000000" w:rsidRPr="00000000">
          <w:rPr>
            <w:color w:val="1155cc"/>
            <w:u w:val="single"/>
            <w:rtl w:val="0"/>
          </w:rPr>
          <w:t xml:space="preserve">kms-core</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19">
        <w:r w:rsidDel="00000000" w:rsidR="00000000" w:rsidRPr="00000000">
          <w:rPr>
            <w:color w:val="1155cc"/>
            <w:u w:val="single"/>
            <w:rtl w:val="0"/>
          </w:rPr>
          <w:t xml:space="preserve">kms-elements</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0">
        <w:r w:rsidDel="00000000" w:rsidR="00000000" w:rsidRPr="00000000">
          <w:rPr>
            <w:color w:val="1155cc"/>
            <w:u w:val="single"/>
            <w:rtl w:val="0"/>
          </w:rPr>
          <w:t xml:space="preserve">kms-filters</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1">
        <w:r w:rsidDel="00000000" w:rsidR="00000000" w:rsidRPr="00000000">
          <w:rPr>
            <w:color w:val="1155cc"/>
            <w:u w:val="single"/>
            <w:rtl w:val="0"/>
          </w:rPr>
          <w:t xml:space="preserve">kms-jsonrpc</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2">
        <w:r w:rsidDel="00000000" w:rsidR="00000000" w:rsidRPr="00000000">
          <w:rPr>
            <w:color w:val="1155cc"/>
            <w:u w:val="single"/>
            <w:rtl w:val="0"/>
          </w:rPr>
          <w:t xml:space="preserve">kms-cmake-utils</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1"/>
        <w:rPr/>
      </w:pPr>
      <w:hyperlink r:id="rId23">
        <w:r w:rsidDel="00000000" w:rsidR="00000000" w:rsidRPr="00000000">
          <w:rPr>
            <w:color w:val="1155cc"/>
            <w:u w:val="single"/>
            <w:rtl w:val="0"/>
          </w:rPr>
          <w:t xml:space="preserve">kurento-media-server</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4">
        <w:r w:rsidDel="00000000" w:rsidR="00000000" w:rsidRPr="00000000">
          <w:rPr>
            <w:color w:val="1155cc"/>
            <w:u w:val="single"/>
            <w:rtl w:val="0"/>
          </w:rPr>
          <w:t xml:space="preserve">kurento-module-creator</w:t>
        </w:r>
      </w:hyperlink>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Omni-Build Repository:</w:t>
      </w:r>
      <w:r w:rsidDel="00000000" w:rsidR="00000000" w:rsidRPr="00000000">
        <w:rPr>
          <w:rtl w:val="0"/>
        </w:rPr>
        <w:t xml:space="preserve"> The </w:t>
      </w:r>
      <w:hyperlink r:id="rId25">
        <w:r w:rsidDel="00000000" w:rsidR="00000000" w:rsidRPr="00000000">
          <w:rPr>
            <w:color w:val="1155cc"/>
            <w:u w:val="single"/>
            <w:rtl w:val="0"/>
          </w:rPr>
          <w:t xml:space="preserve">kms-omni-build</w:t>
        </w:r>
      </w:hyperlink>
      <w:r w:rsidDel="00000000" w:rsidR="00000000" w:rsidRPr="00000000">
        <w:rPr>
          <w:rtl w:val="0"/>
        </w:rPr>
        <w:t xml:space="preserve"> repository is a dummy umbrella for the other KMS Main Repositories. It has no actual code; instead, it only has the required CMake code to allow building the whole KMS project in one go. For this, it gets a copy of the required repositories via Git submodules.</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Module Repositories:</w:t>
      </w:r>
      <w:r w:rsidDel="00000000" w:rsidR="00000000" w:rsidRPr="00000000">
        <w:rPr>
          <w:rtl w:val="0"/>
        </w:rPr>
        <w:t xml:space="preserve"> KMS is distributed with some basic GStreamer pipeline elements, but other elements are available in form of modules. These modules are stored individually in Module Repositories. Currently, we have the following ones:</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6">
        <w:r w:rsidDel="00000000" w:rsidR="00000000" w:rsidRPr="00000000">
          <w:rPr>
            <w:color w:val="1155cc"/>
            <w:u w:val="single"/>
            <w:rtl w:val="0"/>
          </w:rPr>
          <w:t xml:space="preserve">kms-crowddetector</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7">
        <w:r w:rsidDel="00000000" w:rsidR="00000000" w:rsidRPr="00000000">
          <w:rPr>
            <w:color w:val="1155cc"/>
            <w:u w:val="single"/>
            <w:rtl w:val="0"/>
          </w:rPr>
          <w:t xml:space="preserve">kms-chroma</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8">
        <w:r w:rsidDel="00000000" w:rsidR="00000000" w:rsidRPr="00000000">
          <w:rPr>
            <w:color w:val="1155cc"/>
            <w:u w:val="single"/>
            <w:rtl w:val="0"/>
          </w:rPr>
          <w:t xml:space="preserve">kms-pointerdetector</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29">
        <w:r w:rsidDel="00000000" w:rsidR="00000000" w:rsidRPr="00000000">
          <w:rPr>
            <w:color w:val="1155cc"/>
            <w:u w:val="single"/>
            <w:rtl w:val="0"/>
          </w:rPr>
          <w:t xml:space="preserve">kms-platedetector</w:t>
        </w:r>
      </w:hyperlink>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Client Repositories:</w:t>
      </w:r>
      <w:r w:rsidDel="00000000" w:rsidR="00000000" w:rsidRPr="00000000">
        <w:rPr>
          <w:rtl w:val="0"/>
        </w:rPr>
        <w:t xml:space="preserve"> Client Applications can be developed in Java, JavaScript with Node.js, or JavaScript directly in the browser. Each of these languages have their support tools made available in their respective repositories.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Tutorial or demo repositories: </w:t>
      </w:r>
      <w:r w:rsidDel="00000000" w:rsidR="00000000" w:rsidRPr="00000000">
        <w:rPr>
          <w:rtl w:val="0"/>
        </w:rPr>
        <w:t xml:space="preserve">There are several repositories that contain sample code for developers that use Kurento or want to develop a custom Kurento module. Currently these are:</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0">
        <w:r w:rsidDel="00000000" w:rsidR="00000000" w:rsidRPr="00000000">
          <w:rPr>
            <w:color w:val="1155cc"/>
            <w:u w:val="single"/>
            <w:rtl w:val="0"/>
          </w:rPr>
          <w:t xml:space="preserve">kms-datachannelexample</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1">
        <w:r w:rsidDel="00000000" w:rsidR="00000000" w:rsidRPr="00000000">
          <w:rPr>
            <w:color w:val="1155cc"/>
            <w:u w:val="single"/>
            <w:rtl w:val="0"/>
          </w:rPr>
          <w:t xml:space="preserve">kms-plugin-sample</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2">
        <w:r w:rsidDel="00000000" w:rsidR="00000000" w:rsidRPr="00000000">
          <w:rPr>
            <w:color w:val="1155cc"/>
            <w:u w:val="single"/>
            <w:rtl w:val="0"/>
          </w:rPr>
          <w:t xml:space="preserve">kms-opencv-plugin-sample</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3">
        <w:r w:rsidDel="00000000" w:rsidR="00000000" w:rsidRPr="00000000">
          <w:rPr>
            <w:color w:val="1155cc"/>
            <w:u w:val="single"/>
            <w:rtl w:val="0"/>
          </w:rPr>
          <w:t xml:space="preserve">kurento-tutorial-java</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4">
        <w:r w:rsidDel="00000000" w:rsidR="00000000" w:rsidRPr="00000000">
          <w:rPr>
            <w:color w:val="1155cc"/>
            <w:u w:val="single"/>
            <w:rtl w:val="0"/>
          </w:rPr>
          <w:t xml:space="preserve">kurento-tutorial-node</w:t>
        </w:r>
      </w:hyperlink>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hyperlink r:id="rId35">
        <w:r w:rsidDel="00000000" w:rsidR="00000000" w:rsidRPr="00000000">
          <w:rPr>
            <w:color w:val="1155cc"/>
            <w:u w:val="single"/>
            <w:rtl w:val="0"/>
          </w:rPr>
          <w:t xml:space="preserve">kurento-tutorial-js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KMS Main Repositories have the following contents: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kms-core</w:t>
      </w:r>
      <w:r w:rsidDel="00000000" w:rsidR="00000000" w:rsidRPr="00000000">
        <w:rPr>
          <w:rtl w:val="0"/>
        </w:rPr>
        <w:t xml:space="preserve">: C</w:t>
      </w:r>
      <w:r w:rsidDel="00000000" w:rsidR="00000000" w:rsidRPr="00000000">
        <w:rPr>
          <w:rtl w:val="0"/>
        </w:rPr>
        <w:t xml:space="preserve">ontains the core GStreamer code. This is the base library that is needed for other libraries. It has 80% C code and a 20% C++ code.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kms-elements</w:t>
      </w:r>
      <w:r w:rsidDel="00000000" w:rsidR="00000000" w:rsidRPr="00000000">
        <w:rPr>
          <w:rtl w:val="0"/>
        </w:rPr>
        <w:t xml:space="preserve">: C</w:t>
      </w:r>
      <w:r w:rsidDel="00000000" w:rsidR="00000000" w:rsidRPr="00000000">
        <w:rPr>
          <w:rtl w:val="0"/>
        </w:rPr>
        <w:t xml:space="preserve">ontains the main elements offering pipeline capabilities like WebRtc, Rtp, Player, Recorder, etc. It has 80% C code and a 20% C++ code.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kms-filters</w:t>
      </w:r>
      <w:r w:rsidDel="00000000" w:rsidR="00000000" w:rsidRPr="00000000">
        <w:rPr>
          <w:rtl w:val="0"/>
        </w:rPr>
        <w:t xml:space="preserve">: Contains the basic video filters included in KMS. It has 65% C code and a 35% C++ code.</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kms-jsonrpc</w:t>
      </w:r>
      <w:r w:rsidDel="00000000" w:rsidR="00000000" w:rsidRPr="00000000">
        <w:rPr>
          <w:rtl w:val="0"/>
        </w:rPr>
        <w:t xml:space="preserve">: </w:t>
      </w:r>
      <w:r w:rsidDel="00000000" w:rsidR="00000000" w:rsidRPr="00000000">
        <w:rPr>
          <w:rtl w:val="0"/>
        </w:rPr>
        <w:t xml:space="preserve">Kurento protocol is based on JsonRpc, and makes use of a JsonRpc library contained in this repository. It has C++ code.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kms-cmake-utils</w:t>
      </w:r>
      <w:r w:rsidDel="00000000" w:rsidR="00000000" w:rsidRPr="00000000">
        <w:rPr>
          <w:rtl w:val="0"/>
        </w:rPr>
        <w:t xml:space="preserve">: C</w:t>
      </w:r>
      <w:r w:rsidDel="00000000" w:rsidR="00000000" w:rsidRPr="00000000">
        <w:rPr>
          <w:rtl w:val="0"/>
        </w:rPr>
        <w:t xml:space="preserve">ontains a set of utilities for building KMS with CMake.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kurento-media-server</w:t>
      </w:r>
      <w:r w:rsidDel="00000000" w:rsidR="00000000" w:rsidRPr="00000000">
        <w:rPr>
          <w:rtl w:val="0"/>
        </w:rPr>
        <w:t xml:space="preserve">: Contains the main entry point of KMS. That is, the </w:t>
      </w:r>
      <w:r w:rsidDel="00000000" w:rsidR="00000000" w:rsidRPr="00000000">
        <w:rPr>
          <w:rFonts w:ascii="Consolas" w:cs="Consolas" w:eastAsia="Consolas" w:hAnsi="Consolas"/>
          <w:sz w:val="18"/>
          <w:szCs w:val="18"/>
          <w:rtl w:val="0"/>
        </w:rPr>
        <w:t xml:space="preserve">main()</w:t>
      </w:r>
      <w:r w:rsidDel="00000000" w:rsidR="00000000" w:rsidRPr="00000000">
        <w:rPr>
          <w:rtl w:val="0"/>
        </w:rPr>
        <w:t xml:space="preserve"> function for the server executable code. This application depends on libraries located in the above repositories. It has mainly C++ code.</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kurento-module-creator</w:t>
      </w:r>
      <w:r w:rsidDel="00000000" w:rsidR="00000000" w:rsidRPr="00000000">
        <w:rPr>
          <w:rtl w:val="0"/>
        </w:rPr>
        <w:t xml:space="preserve">: I</w:t>
      </w:r>
      <w:r w:rsidDel="00000000" w:rsidR="00000000" w:rsidRPr="00000000">
        <w:rPr>
          <w:rtl w:val="0"/>
        </w:rPr>
        <w:t xml:space="preserve">t is a code generation tool for generating code scaffolding for plugins. This code includes KMS code and Kurento client code. It has mainly Java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KMS developer must know how to work with KMS Fork and Main Repositories and understand that each of these have a different development lifecycle. The majority of development for KMS will occur at the KMS Main Repositories, while it's unusual to make changes in Fork Repositories except for updating their upstream versions.</w:t>
      </w:r>
    </w:p>
    <w:p w:rsidR="00000000" w:rsidDel="00000000" w:rsidP="00000000" w:rsidRDefault="00000000" w:rsidRPr="00000000">
      <w:pPr>
        <w:pStyle w:val="Heading2"/>
        <w:contextualSpacing w:val="0"/>
        <w:rPr/>
      </w:pPr>
      <w:bookmarkStart w:colFirst="0" w:colLast="0" w:name="_6h0i3bcykmlq" w:id="4"/>
      <w:bookmarkEnd w:id="4"/>
      <w:r w:rsidDel="00000000" w:rsidR="00000000" w:rsidRPr="00000000">
        <w:rPr>
          <w:rtl w:val="0"/>
        </w:rPr>
        <w:t xml:space="preserve">Repository dependency graph</w:t>
      </w:r>
    </w:p>
    <w:p w:rsidR="00000000" w:rsidDel="00000000" w:rsidP="00000000" w:rsidRDefault="00000000" w:rsidRPr="00000000">
      <w:pPr>
        <w:contextualSpacing w:val="0"/>
        <w:rPr/>
      </w:pPr>
      <w:r w:rsidDel="00000000" w:rsidR="00000000" w:rsidRPr="00000000">
        <w:rPr>
          <w:rtl w:val="0"/>
        </w:rPr>
        <w:t xml:space="preserve">This graph shows the dependencies between projects: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-714374</wp:posOffset>
            </wp:positionH>
            <wp:positionV relativeFrom="paragraph">
              <wp:posOffset>19050</wp:posOffset>
            </wp:positionV>
            <wp:extent cx="7534275" cy="3511486"/>
            <wp:effectExtent b="0" l="0" r="0" t="0"/>
            <wp:wrapTopAndBottom distB="0" distT="0"/>
            <wp:docPr descr="dependencies-all.png" id="1" name="image2.png"/>
            <a:graphic>
              <a:graphicData uri="http://schemas.openxmlformats.org/drawingml/2006/picture">
                <pic:pic>
                  <pic:nvPicPr>
                    <pic:cNvPr descr="dependencies-all.png" id="0" name="image2.png"/>
                    <pic:cNvPicPr preferRelativeResize="0"/>
                  </pic:nvPicPr>
                  <pic:blipFill>
                    <a:blip r:embed="rId36"/>
                    <a:srcRect b="0" l="0" r="0" t="0"/>
                    <a:stretch>
                      <a:fillRect/>
                    </a:stretch>
                  </pic:blipFill>
                  <pic:spPr>
                    <a:xfrm>
                      <a:off x="0" y="0"/>
                      <a:ext cx="7534275" cy="3511486"/>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qa0hhcyywp7" w:id="5"/>
      <w:bookmarkEnd w:id="5"/>
      <w:r w:rsidDel="00000000" w:rsidR="00000000" w:rsidRPr="00000000">
        <w:rPr>
          <w:rtl w:val="0"/>
        </w:rPr>
        <w:t xml:space="preserve">Development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KMS is a C/C++ project developed with an Ubuntu system as main target, which means that its dependency management and distribution is based on the Debian package system.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livqna0fsab" w:id="6"/>
      <w:bookmarkEnd w:id="6"/>
      <w:r w:rsidDel="00000000" w:rsidR="00000000" w:rsidRPr="00000000">
        <w:rPr>
          <w:rtl w:val="0"/>
        </w:rPr>
        <w:t xml:space="preserve">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a trivial task to configure the compiler to use a set of libraries because a library can be composed of several </w:t>
      </w:r>
      <w:r w:rsidDel="00000000" w:rsidR="00000000" w:rsidRPr="00000000">
        <w:rPr>
          <w:rFonts w:ascii="Consolas" w:cs="Consolas" w:eastAsia="Consolas" w:hAnsi="Consolas"/>
          <w:sz w:val="18"/>
          <w:szCs w:val="18"/>
          <w:rtl w:val="0"/>
        </w:rPr>
        <w:t xml:space="preserve">.so</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.h</w:t>
      </w:r>
      <w:r w:rsidDel="00000000" w:rsidR="00000000" w:rsidRPr="00000000">
        <w:rPr>
          <w:rtl w:val="0"/>
        </w:rPr>
        <w:t xml:space="preserve"> files. To make this task easier, </w:t>
      </w:r>
      <w:hyperlink r:id="rId37">
        <w:r w:rsidDel="00000000" w:rsidR="00000000" w:rsidRPr="00000000">
          <w:rPr>
            <w:rFonts w:ascii="Consolas" w:cs="Consolas" w:eastAsia="Consolas" w:hAnsi="Consolas"/>
            <w:color w:val="1155cc"/>
            <w:sz w:val="18"/>
            <w:szCs w:val="18"/>
            <w:u w:val="single"/>
            <w:rtl w:val="0"/>
          </w:rPr>
          <w:t xml:space="preserve">pkg-config</w:t>
        </w:r>
      </w:hyperlink>
      <w:r w:rsidDel="00000000" w:rsidR="00000000" w:rsidRPr="00000000">
        <w:rPr>
          <w:rtl w:val="0"/>
        </w:rPr>
        <w:t xml:space="preserve"> is a helper tool used when compiling applications and libraries. In short: when a library is installed in a system, it registers itself in the </w:t>
      </w:r>
      <w:r w:rsidDel="00000000" w:rsidR="00000000" w:rsidRPr="00000000">
        <w:rPr>
          <w:rFonts w:ascii="Consolas" w:cs="Consolas" w:eastAsia="Consolas" w:hAnsi="Consolas"/>
          <w:sz w:val="18"/>
          <w:szCs w:val="18"/>
          <w:rtl w:val="0"/>
        </w:rPr>
        <w:t xml:space="preserve">pkg-config</w:t>
      </w:r>
      <w:r w:rsidDel="00000000" w:rsidR="00000000" w:rsidRPr="00000000">
        <w:rPr>
          <w:rtl w:val="0"/>
        </w:rPr>
        <w:t xml:space="preserve"> database with all its required files, which allows to later query those values in order to compile with the library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if you want to compile a C </w:t>
      </w:r>
      <w:r w:rsidDel="00000000" w:rsidR="00000000" w:rsidRPr="00000000">
        <w:rPr>
          <w:rtl w:val="0"/>
        </w:rPr>
        <w:t xml:space="preserve">program </w:t>
      </w:r>
      <w:r w:rsidDel="00000000" w:rsidR="00000000" w:rsidRPr="00000000">
        <w:rPr>
          <w:rtl w:val="0"/>
        </w:rPr>
        <w:t xml:space="preserve">which depends on GLib 2.0, you can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gcc -o program program.c $(pkg-config --libs --cflags glib-2.0)</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jdhtiab3ilh" w:id="7"/>
      <w:bookmarkEnd w:id="7"/>
      <w:r w:rsidDel="00000000" w:rsidR="00000000" w:rsidRPr="00000000">
        <w:rPr>
          <w:rtl w:val="0"/>
        </w:rPr>
        <w:t xml:space="preserve">Debian packages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Debian/Ubuntu system, development libraries are distributed as Debian packages which are made available in public package repositories. When a C/C++ project is developed in these systems, it is usual to distribute it also in Debian packages. It is then possible to install them with the command </w:t>
      </w:r>
      <w:r w:rsidDel="00000000" w:rsidR="00000000" w:rsidRPr="00000000">
        <w:rPr>
          <w:rFonts w:ascii="Consolas" w:cs="Consolas" w:eastAsia="Consolas" w:hAnsi="Consolas"/>
          <w:sz w:val="18"/>
          <w:szCs w:val="18"/>
          <w:rtl w:val="0"/>
        </w:rPr>
        <w:t xml:space="preserve">apt-get install</w:t>
      </w:r>
      <w:r w:rsidDel="00000000" w:rsidR="00000000" w:rsidRPr="00000000">
        <w:rPr>
          <w:rtl w:val="0"/>
        </w:rPr>
        <w:t xml:space="preserve">, which will handle automatically all the package's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library is packaged, the result usually consists of several packages. These are some pointers on the most common naming conventions for packages, although they are not always strictly enforced by Debian or Ubuntu maintainers:</w:t>
      </w:r>
    </w:p>
    <w:p w:rsidR="00000000" w:rsidDel="00000000" w:rsidP="00000000" w:rsidRDefault="00000000" w:rsidRPr="00000000">
      <w:pPr>
        <w:numPr>
          <w:ilvl w:val="0"/>
          <w:numId w:val="7"/>
        </w:numPr>
        <w:ind w:left="720" w:hanging="360"/>
      </w:pPr>
      <w:r w:rsidDel="00000000" w:rsidR="00000000" w:rsidRPr="00000000">
        <w:rPr>
          <w:b w:val="1"/>
          <w:rtl w:val="0"/>
        </w:rPr>
        <w:t xml:space="preserve">bin package:</w:t>
      </w:r>
      <w:r w:rsidDel="00000000" w:rsidR="00000000" w:rsidRPr="00000000">
        <w:rPr>
          <w:rtl w:val="0"/>
        </w:rPr>
        <w:t xml:space="preserve"> Package containing the binary files for the library itself. Applications are linked against them during development, and they are also loaded in production. The package name starts with “</w:t>
      </w:r>
      <w:r w:rsidDel="00000000" w:rsidR="00000000" w:rsidRPr="00000000">
        <w:rPr>
          <w:rFonts w:ascii="Consolas" w:cs="Consolas" w:eastAsia="Consolas" w:hAnsi="Consolas"/>
          <w:sz w:val="18"/>
          <w:szCs w:val="18"/>
          <w:rtl w:val="0"/>
        </w:rPr>
        <w:t xml:space="preserve">lib</w:t>
      </w:r>
      <w:r w:rsidDel="00000000" w:rsidR="00000000" w:rsidRPr="00000000">
        <w:rPr>
          <w:rtl w:val="0"/>
        </w:rPr>
        <w:t xml:space="preserve">”, followed by the name of the library.</w:t>
      </w:r>
    </w:p>
    <w:p w:rsidR="00000000" w:rsidDel="00000000" w:rsidP="00000000" w:rsidRDefault="00000000" w:rsidRPr="00000000">
      <w:pPr>
        <w:numPr>
          <w:ilvl w:val="0"/>
          <w:numId w:val="7"/>
        </w:numPr>
        <w:ind w:left="720" w:hanging="360"/>
      </w:pPr>
      <w:r w:rsidDel="00000000" w:rsidR="00000000" w:rsidRPr="00000000">
        <w:rPr>
          <w:b w:val="1"/>
          <w:rtl w:val="0"/>
        </w:rPr>
        <w:t xml:space="preserve">dev package</w:t>
      </w:r>
      <w:r w:rsidDel="00000000" w:rsidR="00000000" w:rsidRPr="00000000">
        <w:rPr>
          <w:rtl w:val="0"/>
        </w:rPr>
        <w:t xml:space="preserve">: Contains files needed to link with the library during development. The package name starts with “</w:t>
      </w:r>
      <w:r w:rsidDel="00000000" w:rsidR="00000000" w:rsidRPr="00000000">
        <w:rPr>
          <w:rFonts w:ascii="Consolas" w:cs="Consolas" w:eastAsia="Consolas" w:hAnsi="Consolas"/>
          <w:sz w:val="18"/>
          <w:szCs w:val="18"/>
          <w:rtl w:val="0"/>
        </w:rPr>
        <w:t xml:space="preserve">lib</w:t>
      </w:r>
      <w:r w:rsidDel="00000000" w:rsidR="00000000" w:rsidRPr="00000000">
        <w:rPr>
          <w:rtl w:val="0"/>
        </w:rPr>
        <w:t xml:space="preserve">” and ends with “</w:t>
      </w:r>
      <w:r w:rsidDel="00000000" w:rsidR="00000000" w:rsidRPr="00000000">
        <w:rPr>
          <w:rFonts w:ascii="Consolas" w:cs="Consolas" w:eastAsia="Consolas" w:hAnsi="Consolas"/>
          <w:sz w:val="18"/>
          <w:szCs w:val="18"/>
          <w:rtl w:val="0"/>
        </w:rPr>
        <w:t xml:space="preserve">-dev</w:t>
      </w:r>
      <w:r w:rsidDel="00000000" w:rsidR="00000000" w:rsidRPr="00000000">
        <w:rPr>
          <w:rtl w:val="0"/>
        </w:rPr>
        <w:t xml:space="preserve">”. For example, </w:t>
      </w:r>
      <w:r w:rsidDel="00000000" w:rsidR="00000000" w:rsidRPr="00000000">
        <w:rPr>
          <w:rFonts w:ascii="Consolas" w:cs="Consolas" w:eastAsia="Consolas" w:hAnsi="Consolas"/>
          <w:sz w:val="18"/>
          <w:szCs w:val="18"/>
          <w:rtl w:val="0"/>
        </w:rPr>
        <w:t xml:space="preserve">libboost-dev</w:t>
      </w:r>
      <w:r w:rsidDel="00000000" w:rsidR="00000000" w:rsidRPr="00000000">
        <w:rPr>
          <w:rtl w:val="0"/>
        </w:rPr>
        <w:t xml:space="preserve"> or </w:t>
      </w:r>
      <w:r w:rsidDel="00000000" w:rsidR="00000000" w:rsidRPr="00000000">
        <w:rPr>
          <w:rFonts w:ascii="Consolas" w:cs="Consolas" w:eastAsia="Consolas" w:hAnsi="Consolas"/>
          <w:sz w:val="18"/>
          <w:szCs w:val="18"/>
          <w:rtl w:val="0"/>
        </w:rPr>
        <w:t xml:space="preserve">libglib2.0-dev</w:t>
      </w:r>
      <w:r w:rsidDel="00000000" w:rsidR="00000000" w:rsidRPr="00000000">
        <w:rPr>
          <w:rtl w:val="0"/>
        </w:rPr>
        <w:t xml:space="preserve">.</w:t>
      </w:r>
    </w:p>
    <w:p w:rsidR="00000000" w:rsidDel="00000000" w:rsidP="00000000" w:rsidRDefault="00000000" w:rsidRPr="00000000">
      <w:pPr>
        <w:numPr>
          <w:ilvl w:val="0"/>
          <w:numId w:val="7"/>
        </w:numPr>
        <w:ind w:left="720" w:hanging="360"/>
      </w:pPr>
      <w:r w:rsidDel="00000000" w:rsidR="00000000" w:rsidRPr="00000000">
        <w:rPr>
          <w:b w:val="1"/>
          <w:rtl w:val="0"/>
        </w:rPr>
        <w:t xml:space="preserve">dbg package</w:t>
      </w:r>
      <w:r w:rsidDel="00000000" w:rsidR="00000000" w:rsidRPr="00000000">
        <w:rPr>
          <w:rtl w:val="0"/>
        </w:rPr>
        <w:t xml:space="preserve">: Contains debug symbols to ease error debugging during development. The package name starts with “</w:t>
      </w:r>
      <w:r w:rsidDel="00000000" w:rsidR="00000000" w:rsidRPr="00000000">
        <w:rPr>
          <w:rFonts w:ascii="Consolas" w:cs="Consolas" w:eastAsia="Consolas" w:hAnsi="Consolas"/>
          <w:sz w:val="18"/>
          <w:szCs w:val="18"/>
          <w:rtl w:val="0"/>
        </w:rPr>
        <w:t xml:space="preserve">lib</w:t>
      </w:r>
      <w:r w:rsidDel="00000000" w:rsidR="00000000" w:rsidRPr="00000000">
        <w:rPr>
          <w:rtl w:val="0"/>
        </w:rPr>
        <w:t xml:space="preserve">” and ends with “</w:t>
      </w: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rtl w:val="0"/>
        </w:rPr>
        <w:t xml:space="preserve">g</w:t>
      </w:r>
      <w:r w:rsidDel="00000000" w:rsidR="00000000" w:rsidRPr="00000000">
        <w:rPr>
          <w:rtl w:val="0"/>
        </w:rPr>
        <w:t xml:space="preserve">”. For example, </w:t>
      </w:r>
      <w:r w:rsidDel="00000000" w:rsidR="00000000" w:rsidRPr="00000000">
        <w:rPr>
          <w:rFonts w:ascii="Consolas" w:cs="Consolas" w:eastAsia="Consolas" w:hAnsi="Consolas"/>
          <w:sz w:val="18"/>
          <w:szCs w:val="18"/>
          <w:rtl w:val="0"/>
        </w:rPr>
        <w:t xml:space="preserve">libboost-dbg</w:t>
      </w:r>
      <w:r w:rsidDel="00000000" w:rsidR="00000000" w:rsidRPr="00000000">
        <w:rPr>
          <w:rtl w:val="0"/>
        </w:rPr>
        <w:t xml:space="preserve">.</w:t>
      </w:r>
    </w:p>
    <w:p w:rsidR="00000000" w:rsidDel="00000000" w:rsidP="00000000" w:rsidRDefault="00000000" w:rsidRPr="00000000">
      <w:pPr>
        <w:numPr>
          <w:ilvl w:val="0"/>
          <w:numId w:val="7"/>
        </w:numPr>
        <w:ind w:left="720" w:hanging="360"/>
      </w:pPr>
      <w:r w:rsidDel="00000000" w:rsidR="00000000" w:rsidRPr="00000000">
        <w:rPr>
          <w:b w:val="1"/>
          <w:rtl w:val="0"/>
        </w:rPr>
        <w:t xml:space="preserve">doc package</w:t>
      </w:r>
      <w:r w:rsidDel="00000000" w:rsidR="00000000" w:rsidRPr="00000000">
        <w:rPr>
          <w:rtl w:val="0"/>
        </w:rPr>
        <w:t xml:space="preserve">: Contains documentation for the library. Used in development. The package name starts with “</w:t>
      </w:r>
      <w:r w:rsidDel="00000000" w:rsidR="00000000" w:rsidRPr="00000000">
        <w:rPr>
          <w:rFonts w:ascii="Consolas" w:cs="Consolas" w:eastAsia="Consolas" w:hAnsi="Consolas"/>
          <w:sz w:val="18"/>
          <w:szCs w:val="18"/>
          <w:rtl w:val="0"/>
        </w:rPr>
        <w:t xml:space="preserve">lib</w:t>
      </w:r>
      <w:r w:rsidDel="00000000" w:rsidR="00000000" w:rsidRPr="00000000">
        <w:rPr>
          <w:rtl w:val="0"/>
        </w:rPr>
        <w:t xml:space="preserve">” and ends with “</w:t>
      </w:r>
      <w:r w:rsidDel="00000000" w:rsidR="00000000" w:rsidRPr="00000000">
        <w:rPr>
          <w:rFonts w:ascii="Consolas" w:cs="Consolas" w:eastAsia="Consolas" w:hAnsi="Consolas"/>
          <w:sz w:val="18"/>
          <w:szCs w:val="18"/>
          <w:rtl w:val="0"/>
        </w:rPr>
        <w:t xml:space="preserve">-doc</w:t>
      </w:r>
      <w:r w:rsidDel="00000000" w:rsidR="00000000" w:rsidRPr="00000000">
        <w:rPr>
          <w:rtl w:val="0"/>
        </w:rPr>
        <w:t xml:space="preserve">”. For example, </w:t>
      </w:r>
      <w:r w:rsidDel="00000000" w:rsidR="00000000" w:rsidRPr="00000000">
        <w:rPr>
          <w:rFonts w:ascii="Consolas" w:cs="Consolas" w:eastAsia="Consolas" w:hAnsi="Consolas"/>
          <w:sz w:val="18"/>
          <w:szCs w:val="18"/>
          <w:rtl w:val="0"/>
        </w:rPr>
        <w:t xml:space="preserve">libboost-doc</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7"/>
        </w:numPr>
        <w:ind w:left="720" w:hanging="360"/>
      </w:pPr>
      <w:r w:rsidDel="00000000" w:rsidR="00000000" w:rsidRPr="00000000">
        <w:rPr>
          <w:b w:val="1"/>
          <w:rtl w:val="0"/>
        </w:rPr>
        <w:t xml:space="preserve">src package</w:t>
      </w:r>
      <w:r w:rsidDel="00000000" w:rsidR="00000000" w:rsidRPr="00000000">
        <w:rPr>
          <w:rtl w:val="0"/>
        </w:rPr>
        <w:t xml:space="preserve">: Package containing the source code for the library. It uses the same package name as the bin version, but it is accessed with the command </w:t>
      </w:r>
      <w:r w:rsidDel="00000000" w:rsidR="00000000" w:rsidRPr="00000000">
        <w:rPr>
          <w:rFonts w:ascii="Consolas" w:cs="Consolas" w:eastAsia="Consolas" w:hAnsi="Consolas"/>
          <w:sz w:val="18"/>
          <w:szCs w:val="18"/>
          <w:rtl w:val="0"/>
        </w:rPr>
        <w:t xml:space="preserve">apt-get source</w:t>
      </w:r>
      <w:r w:rsidDel="00000000" w:rsidR="00000000" w:rsidRPr="00000000">
        <w:rPr>
          <w:rtl w:val="0"/>
        </w:rPr>
        <w:t xml:space="preserve"> instead of </w:t>
      </w:r>
      <w:r w:rsidDel="00000000" w:rsidR="00000000" w:rsidRPr="00000000">
        <w:rPr>
          <w:rFonts w:ascii="Consolas" w:cs="Consolas" w:eastAsia="Consolas" w:hAnsi="Consolas"/>
          <w:sz w:val="18"/>
          <w:szCs w:val="18"/>
          <w:rtl w:val="0"/>
        </w:rPr>
        <w:t xml:space="preserve">apt-get install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sdd0wllpcuc" w:id="8"/>
      <w:bookmarkEnd w:id="8"/>
      <w:r w:rsidDel="00000000" w:rsidR="00000000" w:rsidRPr="00000000">
        <w:rPr>
          <w:rtl w:val="0"/>
        </w:rPr>
        <w:t xml:space="preserve">Build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several tools for building C/C++ projects: Autotools, Make, CMake, Gradle, etc. The most prominent tool for building projects is the Makefile, and all the other tools tend to be simply wrappers around this one. KMS uses CMake, which generates native Makefiles to build and package the project. There are some IDEs that recognize CMake projects directly, such as </w:t>
      </w:r>
      <w:hyperlink r:id="rId38">
        <w:r w:rsidDel="00000000" w:rsidR="00000000" w:rsidRPr="00000000">
          <w:rPr>
            <w:color w:val="1155cc"/>
            <w:u w:val="single"/>
            <w:rtl w:val="0"/>
          </w:rPr>
          <w:t xml:space="preserve">JetBrains CLion</w:t>
        </w:r>
      </w:hyperlink>
      <w:r w:rsidDel="00000000" w:rsidR="00000000" w:rsidRPr="00000000">
        <w:rPr>
          <w:rtl w:val="0"/>
        </w:rPr>
        <w:t xml:space="preserve"> or </w:t>
      </w:r>
      <w:hyperlink r:id="rId39">
        <w:r w:rsidDel="00000000" w:rsidR="00000000" w:rsidRPr="00000000">
          <w:rPr>
            <w:color w:val="1155cc"/>
            <w:u w:val="single"/>
            <w:rtl w:val="0"/>
          </w:rPr>
          <w:t xml:space="preserve">Qt Creator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CMake projects consists of several CMakeLists.txt files, which define how to compile and package native code into binaries and shared libraries. These files also contain a list of the libraries (dependencies) needed to build the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specify a dependency it is necessary to know how to configure this library in the compiler. The already mentioned </w:t>
      </w:r>
      <w:r w:rsidDel="00000000" w:rsidR="00000000" w:rsidRPr="00000000">
        <w:rPr>
          <w:rFonts w:ascii="Consolas" w:cs="Consolas" w:eastAsia="Consolas" w:hAnsi="Consolas"/>
          <w:sz w:val="18"/>
          <w:szCs w:val="18"/>
          <w:rtl w:val="0"/>
        </w:rPr>
        <w:t xml:space="preserve">pkg-config</w:t>
      </w:r>
      <w:r w:rsidDel="00000000" w:rsidR="00000000" w:rsidRPr="00000000">
        <w:rPr>
          <w:rtl w:val="0"/>
        </w:rPr>
        <w:t xml:space="preserve"> tool is the standard de-facto for this task, so CMake comes with the ability to use </w:t>
      </w:r>
      <w:r w:rsidDel="00000000" w:rsidR="00000000" w:rsidRPr="00000000">
        <w:rPr>
          <w:rFonts w:ascii="Consolas" w:cs="Consolas" w:eastAsia="Consolas" w:hAnsi="Consolas"/>
          <w:sz w:val="18"/>
          <w:szCs w:val="18"/>
          <w:rtl w:val="0"/>
        </w:rPr>
        <w:t xml:space="preserve">pkg-config</w:t>
      </w:r>
      <w:r w:rsidDel="00000000" w:rsidR="00000000" w:rsidRPr="00000000">
        <w:rPr>
          <w:rtl w:val="0"/>
        </w:rPr>
        <w:t xml:space="preserve"> under the hood. There are also some libraries built with CMake that use some specific CMake-only utilities.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48slpbonsev" w:id="9"/>
      <w:bookmarkEnd w:id="9"/>
      <w:r w:rsidDel="00000000" w:rsidR="00000000" w:rsidRPr="00000000">
        <w:rPr>
          <w:rtl w:val="0"/>
        </w:rPr>
        <w:t xml:space="preserve">Working with KMS sources</w:t>
      </w:r>
    </w:p>
    <w:p w:rsidR="00000000" w:rsidDel="00000000" w:rsidP="00000000" w:rsidRDefault="00000000" w:rsidRPr="00000000">
      <w:pPr>
        <w:contextualSpacing w:val="0"/>
        <w:rPr/>
      </w:pPr>
      <w:r w:rsidDel="00000000" w:rsidR="00000000" w:rsidRPr="00000000">
        <w:rPr>
          <w:rtl w:val="0"/>
        </w:rPr>
        <w:t xml:space="preserve">KMS uses CMake to build KMS Main Repositories. Fork repositories contain its own build system (typically Autotools or native Make). This depends on the preferences of the original creators of each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KMS Main Repositories declare libraries in CMake, assuming they are or can be installed in the system. For example, </w:t>
      </w:r>
      <w:r w:rsidDel="00000000" w:rsidR="00000000" w:rsidRPr="00000000">
        <w:rPr>
          <w:b w:val="1"/>
          <w:rtl w:val="0"/>
        </w:rPr>
        <w:t xml:space="preserve">kms-elements</w:t>
      </w:r>
      <w:r w:rsidDel="00000000" w:rsidR="00000000" w:rsidRPr="00000000">
        <w:rPr>
          <w:rtl w:val="0"/>
        </w:rPr>
        <w:t xml:space="preserve"> depends on the following items: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kms-core</w:t>
      </w:r>
      <w:r w:rsidDel="00000000" w:rsidR="00000000" w:rsidRPr="00000000">
        <w:rPr>
          <w:rtl w:val="0"/>
        </w:rPr>
        <w:t xml:space="preserve">, a library located in a Main Repository.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libnice</w:t>
      </w:r>
      <w:r w:rsidDel="00000000" w:rsidR="00000000" w:rsidRPr="00000000">
        <w:rPr>
          <w:rtl w:val="0"/>
        </w:rPr>
        <w:t xml:space="preserve">, a library located in a Fork Repository.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ffmpeg</w:t>
      </w:r>
      <w:r w:rsidDel="00000000" w:rsidR="00000000" w:rsidRPr="00000000">
        <w:rPr>
          <w:rtl w:val="0"/>
        </w:rPr>
        <w:t xml:space="preserve">, a public library.</w:t>
      </w:r>
    </w:p>
    <w:p w:rsidR="00000000" w:rsidDel="00000000" w:rsidP="00000000" w:rsidRDefault="00000000" w:rsidRPr="00000000">
      <w:pPr>
        <w:contextualSpacing w:val="0"/>
        <w:rPr/>
      </w:pPr>
      <w:r w:rsidDel="00000000" w:rsidR="00000000" w:rsidRPr="00000000">
        <w:rPr>
          <w:rtl w:val="0"/>
        </w:rPr>
        <w:t xml:space="preserve">For this reason, </w:t>
      </w:r>
      <w:r w:rsidDel="00000000" w:rsidR="00000000" w:rsidRPr="00000000">
        <w:rPr>
          <w:b w:val="1"/>
          <w:rtl w:val="0"/>
        </w:rPr>
        <w:t xml:space="preserve">kms-core</w:t>
      </w:r>
      <w:r w:rsidDel="00000000" w:rsidR="00000000" w:rsidRPr="00000000">
        <w:rPr>
          <w:rtl w:val="0"/>
        </w:rPr>
        <w:t xml:space="preserve">, </w:t>
      </w:r>
      <w:r w:rsidDel="00000000" w:rsidR="00000000" w:rsidRPr="00000000">
        <w:rPr>
          <w:b w:val="1"/>
          <w:rtl w:val="0"/>
        </w:rPr>
        <w:t xml:space="preserve">ffmpeg</w:t>
      </w:r>
      <w:r w:rsidDel="00000000" w:rsidR="00000000" w:rsidRPr="00000000">
        <w:rPr>
          <w:rtl w:val="0"/>
        </w:rPr>
        <w:t xml:space="preserve"> and </w:t>
      </w:r>
      <w:r w:rsidDel="00000000" w:rsidR="00000000" w:rsidRPr="00000000">
        <w:rPr>
          <w:b w:val="1"/>
          <w:rtl w:val="0"/>
        </w:rPr>
        <w:t xml:space="preserve">libnice</w:t>
      </w:r>
      <w:r w:rsidDel="00000000" w:rsidR="00000000" w:rsidRPr="00000000">
        <w:rPr>
          <w:rtl w:val="0"/>
        </w:rPr>
        <w:t xml:space="preserve"> libraries have to be installed in the system before building the project </w:t>
      </w:r>
      <w:r w:rsidDel="00000000" w:rsidR="00000000" w:rsidRPr="00000000">
        <w:rPr>
          <w:b w:val="1"/>
          <w:rtl w:val="0"/>
        </w:rPr>
        <w:t xml:space="preserve">kms-elements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KMS, we have developed a custom CMake command to search a library in several places. This command is called </w:t>
      </w:r>
      <w:r w:rsidDel="00000000" w:rsidR="00000000" w:rsidRPr="00000000">
        <w:rPr>
          <w:rFonts w:ascii="Consolas" w:cs="Consolas" w:eastAsia="Consolas" w:hAnsi="Consolas"/>
          <w:b w:val="1"/>
          <w:sz w:val="18"/>
          <w:szCs w:val="18"/>
          <w:rtl w:val="0"/>
        </w:rPr>
        <w:t xml:space="preserve">generic_find</w:t>
      </w:r>
      <w:r w:rsidDel="00000000" w:rsidR="00000000" w:rsidRPr="00000000">
        <w:rPr>
          <w:rtl w:val="0"/>
        </w:rPr>
        <w:t xml:space="preserve"> and it is located in the </w:t>
      </w:r>
      <w:r w:rsidDel="00000000" w:rsidR="00000000" w:rsidRPr="00000000">
        <w:rPr>
          <w:b w:val="1"/>
          <w:rtl w:val="0"/>
        </w:rPr>
        <w:t xml:space="preserve">kms-cmake-utils</w:t>
      </w:r>
      <w:r w:rsidDel="00000000" w:rsidR="00000000" w:rsidRPr="00000000">
        <w:rPr>
          <w:rtl w:val="0"/>
        </w:rPr>
        <w:t xml:space="preserv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kms-omni-build</w:t>
      </w:r>
      <w:r w:rsidDel="00000000" w:rsidR="00000000" w:rsidRPr="00000000">
        <w:rPr>
          <w:rtl w:val="0"/>
        </w:rPr>
        <w:t xml:space="preserve"> is an special project because it is designed to build all KMS Main Repositories from a single entry point. </w:t>
      </w:r>
      <w:r w:rsidDel="00000000" w:rsidR="00000000" w:rsidRPr="00000000">
        <w:rPr>
          <w:b w:val="1"/>
          <w:rtl w:val="0"/>
        </w:rPr>
        <w:t xml:space="preserve">kms-omni-build</w:t>
      </w:r>
      <w:r w:rsidDel="00000000" w:rsidR="00000000" w:rsidRPr="00000000">
        <w:rPr>
          <w:rtl w:val="0"/>
        </w:rPr>
        <w:t xml:space="preserve"> includes the other KMS Main Repositories as Git submodules: it makes KMS development easier because if you build </w:t>
      </w:r>
      <w:r w:rsidDel="00000000" w:rsidR="00000000" w:rsidRPr="00000000">
        <w:rPr>
          <w:b w:val="1"/>
          <w:rtl w:val="0"/>
        </w:rPr>
        <w:t xml:space="preserve">kms-omni-build</w:t>
      </w:r>
      <w:r w:rsidDel="00000000" w:rsidR="00000000" w:rsidRPr="00000000">
        <w:rPr>
          <w:rtl w:val="0"/>
        </w:rPr>
        <w:t xml:space="preserve"> project, you don’t need to install libraries of KMS Main Repositories manually. However, all development libraries must still be installed manually.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build KMS from sources you first have to decide on which part you want to work:</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Main KMS development:</w:t>
      </w:r>
      <w:r w:rsidDel="00000000" w:rsidR="00000000" w:rsidRPr="00000000">
        <w:rPr>
          <w:rtl w:val="0"/>
        </w:rPr>
        <w:t xml:space="preserve"> You want to make code changes in Main Repositories and test them in your development machine, to see how the changes affect KMS. Or maybe you want to debug KMS with GDB or analyze it with Valgrind.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Change a forked library:</w:t>
      </w:r>
      <w:r w:rsidDel="00000000" w:rsidR="00000000" w:rsidRPr="00000000">
        <w:rPr>
          <w:rtl w:val="0"/>
        </w:rPr>
        <w:t xml:space="preserve"> You want to update a Fork Repository and check if all is working as expected. In this case, you have two options: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Change code in the current fork.</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Synchronize the fork with a new release of forked library.</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Generate Debian packages:</w:t>
      </w:r>
      <w:r w:rsidDel="00000000" w:rsidR="00000000" w:rsidRPr="00000000">
        <w:rPr>
          <w:rtl w:val="0"/>
        </w:rPr>
        <w:t xml:space="preserve"> To distribute KMS is necessary to generate Debian packages from KMS Fork and Main Repositories.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you can see, there are a lot of possibilities. In the next sections we’ll explain the best way to build KMS in these different contexts.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2cqt4qsssv1" w:id="10"/>
      <w:bookmarkEnd w:id="10"/>
      <w:r w:rsidDel="00000000" w:rsidR="00000000" w:rsidRPr="00000000">
        <w:rPr>
          <w:rtl w:val="0"/>
        </w:rPr>
        <w:t xml:space="preserve">Developing 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work with KMS Main Repositories the easiest way is using the module </w:t>
      </w:r>
      <w:r w:rsidDel="00000000" w:rsidR="00000000" w:rsidRPr="00000000">
        <w:rPr>
          <w:b w:val="1"/>
          <w:rtl w:val="0"/>
        </w:rPr>
        <w:t xml:space="preserve">kms-omni-build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work with the KMS codebase you should follow the next steps: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Install development tools </w:t>
      </w:r>
      <w:r w:rsidDel="00000000" w:rsidR="00000000" w:rsidRPr="00000000">
        <w:rPr>
          <w:rtl w:val="0"/>
        </w:rPr>
        <w:t xml:space="preserve">(Git, C Compiler, CMake, etc…).</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Install KMS development libraries.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Install KMS fork libraries.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Clone </w:t>
      </w:r>
      <w:r w:rsidDel="00000000" w:rsidR="00000000" w:rsidRPr="00000000">
        <w:rPr>
          <w:b w:val="1"/>
          <w:rtl w:val="0"/>
        </w:rPr>
        <w:t xml:space="preserve">kms-omni-build</w:t>
      </w:r>
      <w:r w:rsidDel="00000000" w:rsidR="00000000" w:rsidRPr="00000000">
        <w:rPr>
          <w:rtl w:val="0"/>
        </w:rPr>
        <w:t xml:space="preserve"> and update submodules.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CMake and Make.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the newly compiled KMS.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KMS tests.</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Optionally, develop using the CLion ID.</w:t>
      </w:r>
    </w:p>
    <w:p w:rsidR="00000000" w:rsidDel="00000000" w:rsidP="00000000" w:rsidRDefault="00000000" w:rsidRPr="00000000">
      <w:pPr>
        <w:pStyle w:val="Heading3"/>
        <w:contextualSpacing w:val="0"/>
        <w:rPr/>
      </w:pPr>
      <w:bookmarkStart w:colFirst="0" w:colLast="0" w:name="_dd3tsf9e0rco" w:id="11"/>
      <w:bookmarkEnd w:id="11"/>
      <w:r w:rsidDel="00000000" w:rsidR="00000000" w:rsidRPr="00000000">
        <w:rPr>
          <w:rtl w:val="0"/>
        </w:rPr>
        <w:t xml:space="preserve">Install development tools</w:t>
      </w:r>
    </w:p>
    <w:p w:rsidR="00000000" w:rsidDel="00000000" w:rsidP="00000000" w:rsidRDefault="00000000" w:rsidRPr="00000000">
      <w:pPr>
        <w:contextualSpacing w:val="0"/>
        <w:rPr/>
      </w:pPr>
      <w:r w:rsidDel="00000000" w:rsidR="00000000" w:rsidRPr="00000000">
        <w:rPr>
          <w:rtl w:val="0"/>
        </w:rPr>
        <w:t xml:space="preserve">Run as root:</w:t>
      </w:r>
    </w:p>
    <w:p w:rsidR="00000000" w:rsidDel="00000000" w:rsidP="00000000" w:rsidRDefault="00000000" w:rsidRPr="00000000">
      <w:pPr>
        <w:pStyle w:val="Subtitle"/>
        <w:contextualSpacing w:val="0"/>
        <w:rPr/>
      </w:pPr>
      <w:bookmarkStart w:colFirst="0" w:colLast="0" w:name="_7ewssg2ytry3" w:id="12"/>
      <w:bookmarkEnd w:id="12"/>
      <w:r w:rsidDel="00000000" w:rsidR="00000000" w:rsidRPr="00000000">
        <w:rPr>
          <w:rtl w:val="0"/>
        </w:rPr>
        <w:t xml:space="preserve">apt-get install --no-install-recommends \</w:t>
      </w:r>
    </w:p>
    <w:p w:rsidR="00000000" w:rsidDel="00000000" w:rsidP="00000000" w:rsidRDefault="00000000" w:rsidRPr="00000000">
      <w:pPr>
        <w:pStyle w:val="Subtitle"/>
        <w:contextualSpacing w:val="0"/>
        <w:rPr/>
      </w:pPr>
      <w:bookmarkStart w:colFirst="0" w:colLast="0" w:name="_4icz4zm3a6yl" w:id="13"/>
      <w:bookmarkEnd w:id="13"/>
      <w:r w:rsidDel="00000000" w:rsidR="00000000" w:rsidRPr="00000000">
        <w:rPr>
          <w:rtl w:val="0"/>
        </w:rPr>
        <w:t xml:space="preserve">  build-essential gdb pkg-config cmake \</w:t>
      </w:r>
    </w:p>
    <w:p w:rsidR="00000000" w:rsidDel="00000000" w:rsidP="00000000" w:rsidRDefault="00000000" w:rsidRPr="00000000">
      <w:pPr>
        <w:pStyle w:val="Subtitle"/>
        <w:contextualSpacing w:val="0"/>
        <w:rPr/>
      </w:pPr>
      <w:bookmarkStart w:colFirst="0" w:colLast="0" w:name="_vdgd73dmc7dj" w:id="14"/>
      <w:bookmarkEnd w:id="14"/>
      <w:r w:rsidDel="00000000" w:rsidR="00000000" w:rsidRPr="00000000">
        <w:rPr>
          <w:rtl w:val="0"/>
        </w:rPr>
        <w:t xml:space="preserve">  clang debhelper valgrind \</w:t>
      </w:r>
    </w:p>
    <w:p w:rsidR="00000000" w:rsidDel="00000000" w:rsidP="00000000" w:rsidRDefault="00000000" w:rsidRPr="00000000">
      <w:pPr>
        <w:pStyle w:val="Subtitle"/>
        <w:contextualSpacing w:val="0"/>
        <w:rPr/>
      </w:pPr>
      <w:bookmarkStart w:colFirst="0" w:colLast="0" w:name="_i2zjyg9bk9ub" w:id="15"/>
      <w:bookmarkEnd w:id="15"/>
      <w:r w:rsidDel="00000000" w:rsidR="00000000" w:rsidRPr="00000000">
        <w:rPr>
          <w:rtl w:val="0"/>
        </w:rPr>
        <w:t xml:space="preserve">  git wget maven 'openjdk-[8|7]-jdk'</w:t>
      </w:r>
    </w:p>
    <w:p w:rsidR="00000000" w:rsidDel="00000000" w:rsidP="00000000" w:rsidRDefault="00000000" w:rsidRPr="00000000">
      <w:pPr>
        <w:pStyle w:val="Heading3"/>
        <w:contextualSpacing w:val="0"/>
        <w:rPr/>
      </w:pPr>
      <w:bookmarkStart w:colFirst="0" w:colLast="0" w:name="_8ihzsa4iwudv" w:id="16"/>
      <w:bookmarkEnd w:id="16"/>
      <w:r w:rsidDel="00000000" w:rsidR="00000000" w:rsidRPr="00000000">
        <w:rPr>
          <w:rtl w:val="0"/>
        </w:rPr>
        <w:t xml:space="preserve">Install development libraries for KMS</w:t>
      </w:r>
    </w:p>
    <w:p w:rsidR="00000000" w:rsidDel="00000000" w:rsidP="00000000" w:rsidRDefault="00000000" w:rsidRPr="00000000">
      <w:pPr>
        <w:contextualSpacing w:val="0"/>
        <w:rPr/>
      </w:pPr>
      <w:r w:rsidDel="00000000" w:rsidR="00000000" w:rsidRPr="00000000">
        <w:rPr>
          <w:rtl w:val="0"/>
        </w:rPr>
        <w:t xml:space="preserve">Run as root:</w:t>
      </w:r>
    </w:p>
    <w:p w:rsidR="00000000" w:rsidDel="00000000" w:rsidP="00000000" w:rsidRDefault="00000000" w:rsidRPr="00000000">
      <w:pPr>
        <w:pStyle w:val="Subtitle"/>
        <w:contextualSpacing w:val="0"/>
        <w:rPr/>
      </w:pPr>
      <w:bookmarkStart w:colFirst="0" w:colLast="0" w:name="_lm7vliiuz595" w:id="17"/>
      <w:bookmarkEnd w:id="17"/>
      <w:r w:rsidDel="00000000" w:rsidR="00000000" w:rsidRPr="00000000">
        <w:rPr>
          <w:rtl w:val="0"/>
        </w:rPr>
        <w:t xml:space="preserve">apt-get install --no-install-recommends \</w:t>
      </w:r>
    </w:p>
    <w:p w:rsidR="00000000" w:rsidDel="00000000" w:rsidP="00000000" w:rsidRDefault="00000000" w:rsidRPr="00000000">
      <w:pPr>
        <w:pStyle w:val="Subtitle"/>
        <w:contextualSpacing w:val="0"/>
        <w:rPr/>
      </w:pPr>
      <w:bookmarkStart w:colFirst="0" w:colLast="0" w:name="_hjn7ympy4dza" w:id="18"/>
      <w:bookmarkEnd w:id="18"/>
      <w:r w:rsidDel="00000000" w:rsidR="00000000" w:rsidRPr="00000000">
        <w:rPr>
          <w:rtl w:val="0"/>
        </w:rPr>
        <w:t xml:space="preserve">  libboost-dev \</w:t>
      </w:r>
    </w:p>
    <w:p w:rsidR="00000000" w:rsidDel="00000000" w:rsidP="00000000" w:rsidRDefault="00000000" w:rsidRPr="00000000">
      <w:pPr>
        <w:pStyle w:val="Subtitle"/>
        <w:contextualSpacing w:val="0"/>
        <w:rPr/>
      </w:pPr>
      <w:bookmarkStart w:colFirst="0" w:colLast="0" w:name="_uzzjm1u01xoe" w:id="19"/>
      <w:bookmarkEnd w:id="19"/>
      <w:r w:rsidDel="00000000" w:rsidR="00000000" w:rsidRPr="00000000">
        <w:rPr>
          <w:rtl w:val="0"/>
        </w:rPr>
        <w:t xml:space="preserve">  libboost-filesystem-dev \</w:t>
      </w:r>
    </w:p>
    <w:p w:rsidR="00000000" w:rsidDel="00000000" w:rsidP="00000000" w:rsidRDefault="00000000" w:rsidRPr="00000000">
      <w:pPr>
        <w:pStyle w:val="Subtitle"/>
        <w:contextualSpacing w:val="0"/>
        <w:rPr/>
      </w:pPr>
      <w:bookmarkStart w:colFirst="0" w:colLast="0" w:name="_4w2d3o50iu8v" w:id="20"/>
      <w:bookmarkEnd w:id="20"/>
      <w:r w:rsidDel="00000000" w:rsidR="00000000" w:rsidRPr="00000000">
        <w:rPr>
          <w:rtl w:val="0"/>
        </w:rPr>
        <w:t xml:space="preserve">  libboost-log-dev \</w:t>
      </w:r>
    </w:p>
    <w:p w:rsidR="00000000" w:rsidDel="00000000" w:rsidP="00000000" w:rsidRDefault="00000000" w:rsidRPr="00000000">
      <w:pPr>
        <w:pStyle w:val="Subtitle"/>
        <w:contextualSpacing w:val="0"/>
        <w:rPr/>
      </w:pPr>
      <w:bookmarkStart w:colFirst="0" w:colLast="0" w:name="_8qvz7uzgrec" w:id="21"/>
      <w:bookmarkEnd w:id="21"/>
      <w:r w:rsidDel="00000000" w:rsidR="00000000" w:rsidRPr="00000000">
        <w:rPr>
          <w:rtl w:val="0"/>
        </w:rPr>
        <w:t xml:space="preserve">  libboost-program-options-dev \</w:t>
      </w:r>
    </w:p>
    <w:p w:rsidR="00000000" w:rsidDel="00000000" w:rsidP="00000000" w:rsidRDefault="00000000" w:rsidRPr="00000000">
      <w:pPr>
        <w:pStyle w:val="Subtitle"/>
        <w:contextualSpacing w:val="0"/>
        <w:rPr/>
      </w:pPr>
      <w:bookmarkStart w:colFirst="0" w:colLast="0" w:name="_l9zhajn4cvsc" w:id="22"/>
      <w:bookmarkEnd w:id="22"/>
      <w:r w:rsidDel="00000000" w:rsidR="00000000" w:rsidRPr="00000000">
        <w:rPr>
          <w:rtl w:val="0"/>
        </w:rPr>
        <w:t xml:space="preserve">  libboost-regex-dev \</w:t>
      </w:r>
    </w:p>
    <w:p w:rsidR="00000000" w:rsidDel="00000000" w:rsidP="00000000" w:rsidRDefault="00000000" w:rsidRPr="00000000">
      <w:pPr>
        <w:pStyle w:val="Subtitle"/>
        <w:contextualSpacing w:val="0"/>
        <w:rPr/>
      </w:pPr>
      <w:bookmarkStart w:colFirst="0" w:colLast="0" w:name="_i6zmyv8y3mjp" w:id="23"/>
      <w:bookmarkEnd w:id="23"/>
      <w:r w:rsidDel="00000000" w:rsidR="00000000" w:rsidRPr="00000000">
        <w:rPr>
          <w:rtl w:val="0"/>
        </w:rPr>
        <w:t xml:space="preserve">  libboost-system-dev \</w:t>
      </w:r>
    </w:p>
    <w:p w:rsidR="00000000" w:rsidDel="00000000" w:rsidP="00000000" w:rsidRDefault="00000000" w:rsidRPr="00000000">
      <w:pPr>
        <w:pStyle w:val="Subtitle"/>
        <w:contextualSpacing w:val="0"/>
        <w:rPr/>
      </w:pPr>
      <w:bookmarkStart w:colFirst="0" w:colLast="0" w:name="_yuxkfo7xcx9h" w:id="24"/>
      <w:bookmarkEnd w:id="24"/>
      <w:r w:rsidDel="00000000" w:rsidR="00000000" w:rsidRPr="00000000">
        <w:rPr>
          <w:rtl w:val="0"/>
        </w:rPr>
        <w:t xml:space="preserve">  libboost-test-dev \</w:t>
      </w:r>
    </w:p>
    <w:p w:rsidR="00000000" w:rsidDel="00000000" w:rsidP="00000000" w:rsidRDefault="00000000" w:rsidRPr="00000000">
      <w:pPr>
        <w:pStyle w:val="Subtitle"/>
        <w:contextualSpacing w:val="0"/>
        <w:rPr/>
      </w:pPr>
      <w:bookmarkStart w:colFirst="0" w:colLast="0" w:name="_ecdok15msxkp" w:id="25"/>
      <w:bookmarkEnd w:id="25"/>
      <w:r w:rsidDel="00000000" w:rsidR="00000000" w:rsidRPr="00000000">
        <w:rPr>
          <w:rtl w:val="0"/>
        </w:rPr>
        <w:t xml:space="preserve">  libboost-thread-dev \</w:t>
      </w:r>
    </w:p>
    <w:p w:rsidR="00000000" w:rsidDel="00000000" w:rsidP="00000000" w:rsidRDefault="00000000" w:rsidRPr="00000000">
      <w:pPr>
        <w:pStyle w:val="Subtitle"/>
        <w:contextualSpacing w:val="0"/>
        <w:rPr/>
      </w:pPr>
      <w:bookmarkStart w:colFirst="0" w:colLast="0" w:name="_e8z6b9by0d70" w:id="26"/>
      <w:bookmarkEnd w:id="26"/>
      <w:r w:rsidDel="00000000" w:rsidR="00000000" w:rsidRPr="00000000">
        <w:rPr>
          <w:rtl w:val="0"/>
        </w:rPr>
        <w:t xml:space="preserve">  libevent-dev \</w:t>
      </w:r>
    </w:p>
    <w:p w:rsidR="00000000" w:rsidDel="00000000" w:rsidP="00000000" w:rsidRDefault="00000000" w:rsidRPr="00000000">
      <w:pPr>
        <w:pStyle w:val="Subtitle"/>
        <w:contextualSpacing w:val="0"/>
        <w:rPr/>
      </w:pPr>
      <w:bookmarkStart w:colFirst="0" w:colLast="0" w:name="_6zgs46djxdfn" w:id="27"/>
      <w:bookmarkEnd w:id="27"/>
      <w:r w:rsidDel="00000000" w:rsidR="00000000" w:rsidRPr="00000000">
        <w:rPr>
          <w:rtl w:val="0"/>
        </w:rPr>
        <w:t xml:space="preserve">  libglib2.0-dev \</w:t>
      </w:r>
    </w:p>
    <w:p w:rsidR="00000000" w:rsidDel="00000000" w:rsidP="00000000" w:rsidRDefault="00000000" w:rsidRPr="00000000">
      <w:pPr>
        <w:pStyle w:val="Subtitle"/>
        <w:contextualSpacing w:val="0"/>
        <w:rPr/>
      </w:pPr>
      <w:bookmarkStart w:colFirst="0" w:colLast="0" w:name="_elfc6g3ptpw" w:id="28"/>
      <w:bookmarkEnd w:id="28"/>
      <w:r w:rsidDel="00000000" w:rsidR="00000000" w:rsidRPr="00000000">
        <w:rPr>
          <w:rtl w:val="0"/>
        </w:rPr>
        <w:t xml:space="preserve">  libglibmm-2.4-dev \</w:t>
      </w:r>
    </w:p>
    <w:p w:rsidR="00000000" w:rsidDel="00000000" w:rsidP="00000000" w:rsidRDefault="00000000" w:rsidRPr="00000000">
      <w:pPr>
        <w:pStyle w:val="Subtitle"/>
        <w:contextualSpacing w:val="0"/>
        <w:rPr/>
      </w:pPr>
      <w:bookmarkStart w:colFirst="0" w:colLast="0" w:name="_bmk1wr3th5o9" w:id="29"/>
      <w:bookmarkEnd w:id="29"/>
      <w:r w:rsidDel="00000000" w:rsidR="00000000" w:rsidRPr="00000000">
        <w:rPr>
          <w:rtl w:val="0"/>
        </w:rPr>
        <w:t xml:space="preserve">  libsigc++-2.0-dev \</w:t>
      </w:r>
    </w:p>
    <w:p w:rsidR="00000000" w:rsidDel="00000000" w:rsidP="00000000" w:rsidRDefault="00000000" w:rsidRPr="00000000">
      <w:pPr>
        <w:pStyle w:val="Subtitle"/>
        <w:contextualSpacing w:val="0"/>
        <w:rPr/>
      </w:pPr>
      <w:bookmarkStart w:colFirst="0" w:colLast="0" w:name="_ezzotntm5qoo" w:id="30"/>
      <w:bookmarkEnd w:id="30"/>
      <w:r w:rsidDel="00000000" w:rsidR="00000000" w:rsidRPr="00000000">
        <w:rPr>
          <w:rtl w:val="0"/>
        </w:rPr>
        <w:t xml:space="preserve">  libopencv-dev</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09k0arnxeht" w:id="31"/>
      <w:bookmarkEnd w:id="31"/>
      <w:r w:rsidDel="00000000" w:rsidR="00000000" w:rsidRPr="00000000">
        <w:rPr>
          <w:rtl w:val="0"/>
        </w:rPr>
        <w:t xml:space="preserve">Install KMS fork libraries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as root:</w:t>
      </w:r>
      <w:r w:rsidDel="00000000" w:rsidR="00000000" w:rsidRPr="00000000">
        <w:rPr>
          <w:rtl w:val="0"/>
        </w:rPr>
      </w:r>
    </w:p>
    <w:p w:rsidR="00000000" w:rsidDel="00000000" w:rsidP="00000000" w:rsidRDefault="00000000" w:rsidRPr="00000000">
      <w:pPr>
        <w:pStyle w:val="Subtitle"/>
        <w:contextualSpacing w:val="0"/>
        <w:rPr/>
      </w:pPr>
      <w:bookmarkStart w:colFirst="0" w:colLast="0" w:name="_6n0shi4ce05m" w:id="32"/>
      <w:bookmarkEnd w:id="32"/>
      <w:r w:rsidDel="00000000" w:rsidR="00000000" w:rsidRPr="00000000">
        <w:rPr>
          <w:rtl w:val="0"/>
        </w:rPr>
        <w:t xml:space="preserve">DIST="xenial-dev"</w:t>
      </w:r>
    </w:p>
    <w:p w:rsidR="00000000" w:rsidDel="00000000" w:rsidP="00000000" w:rsidRDefault="00000000" w:rsidRPr="00000000">
      <w:pPr>
        <w:pStyle w:val="Subtitle"/>
        <w:contextualSpacing w:val="0"/>
        <w:rPr/>
      </w:pPr>
      <w:bookmarkStart w:colFirst="0" w:colLast="0" w:name="_7ijs8xw2siwy" w:id="33"/>
      <w:bookmarkEnd w:id="33"/>
      <w:r w:rsidDel="00000000" w:rsidR="00000000" w:rsidRPr="00000000">
        <w:rPr>
          <w:rtl w:val="0"/>
        </w:rPr>
        <w:t xml:space="preserve">tee /etc/apt/sources.list.d/kurento.list &gt; /dev/null &lt;&lt;EOF</w:t>
      </w:r>
    </w:p>
    <w:p w:rsidR="00000000" w:rsidDel="00000000" w:rsidP="00000000" w:rsidRDefault="00000000" w:rsidRPr="00000000">
      <w:pPr>
        <w:pStyle w:val="Subtitle"/>
        <w:contextualSpacing w:val="0"/>
        <w:rPr/>
      </w:pPr>
      <w:bookmarkStart w:colFirst="0" w:colLast="0" w:name="_yptvu63g8u6k" w:id="34"/>
      <w:bookmarkEnd w:id="34"/>
      <w:r w:rsidDel="00000000" w:rsidR="00000000" w:rsidRPr="00000000">
        <w:rPr>
          <w:rtl w:val="0"/>
        </w:rPr>
        <w:t xml:space="preserve"># Kurento Packages repository</w:t>
      </w:r>
    </w:p>
    <w:p w:rsidR="00000000" w:rsidDel="00000000" w:rsidP="00000000" w:rsidRDefault="00000000" w:rsidRPr="00000000">
      <w:pPr>
        <w:pStyle w:val="Subtitle"/>
        <w:contextualSpacing w:val="0"/>
        <w:rPr/>
      </w:pPr>
      <w:bookmarkStart w:colFirst="0" w:colLast="0" w:name="_28iz7j1eklej" w:id="35"/>
      <w:bookmarkEnd w:id="35"/>
      <w:r w:rsidDel="00000000" w:rsidR="00000000" w:rsidRPr="00000000">
        <w:rPr>
          <w:rtl w:val="0"/>
        </w:rPr>
        <w:t xml:space="preserve">deb http://ubuntu.kurento.org ${DIST} kms6</w:t>
      </w:r>
    </w:p>
    <w:p w:rsidR="00000000" w:rsidDel="00000000" w:rsidP="00000000" w:rsidRDefault="00000000" w:rsidRPr="00000000">
      <w:pPr>
        <w:pStyle w:val="Subtitle"/>
        <w:contextualSpacing w:val="0"/>
        <w:rPr/>
      </w:pPr>
      <w:bookmarkStart w:colFirst="0" w:colLast="0" w:name="_k91siyyjs4yv" w:id="36"/>
      <w:bookmarkEnd w:id="36"/>
      <w:r w:rsidDel="00000000" w:rsidR="00000000" w:rsidRPr="00000000">
        <w:rPr>
          <w:rtl w:val="0"/>
        </w:rPr>
        <w:t xml:space="preserve">EOF</w:t>
      </w:r>
    </w:p>
    <w:p w:rsidR="00000000" w:rsidDel="00000000" w:rsidP="00000000" w:rsidRDefault="00000000" w:rsidRPr="00000000">
      <w:pPr>
        <w:pStyle w:val="Subtitle"/>
        <w:contextualSpacing w:val="0"/>
        <w:rPr/>
      </w:pPr>
      <w:bookmarkStart w:colFirst="0" w:colLast="0" w:name="_2scr927533uk" w:id="37"/>
      <w:bookmarkEnd w:id="37"/>
      <w:r w:rsidDel="00000000" w:rsidR="00000000" w:rsidRPr="00000000">
        <w:rPr>
          <w:rtl w:val="0"/>
        </w:rPr>
        <w:t xml:space="preserve">wget http://ubuntu.kurento.org/kurento.gpg.key -O - | apt-key add -</w:t>
      </w:r>
    </w:p>
    <w:p w:rsidR="00000000" w:rsidDel="00000000" w:rsidP="00000000" w:rsidRDefault="00000000" w:rsidRPr="00000000">
      <w:pPr>
        <w:pStyle w:val="Subtitle"/>
        <w:contextualSpacing w:val="0"/>
        <w:rPr/>
      </w:pPr>
      <w:bookmarkStart w:colFirst="0" w:colLast="0" w:name="_yg982pfa1njk" w:id="38"/>
      <w:bookmarkEnd w:id="38"/>
      <w:r w:rsidDel="00000000" w:rsidR="00000000" w:rsidRPr="00000000">
        <w:rPr>
          <w:rtl w:val="0"/>
        </w:rPr>
        <w:t xml:space="preserve">apt-get update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Note 1</w:t>
      </w:r>
      <w:r w:rsidDel="00000000" w:rsidR="00000000" w:rsidRPr="00000000">
        <w:rPr>
          <w:rtl w:val="0"/>
        </w:rPr>
        <w:t xml:space="preserve">: For Ubuntu 14.04 (Trusty), use </w:t>
      </w:r>
      <w:r w:rsidDel="00000000" w:rsidR="00000000" w:rsidRPr="00000000">
        <w:rPr>
          <w:rFonts w:ascii="Consolas" w:cs="Consolas" w:eastAsia="Consolas" w:hAnsi="Consolas"/>
          <w:sz w:val="18"/>
          <w:szCs w:val="18"/>
          <w:rtl w:val="0"/>
        </w:rPr>
        <w:t xml:space="preserve">"trusty-dev"</w:t>
      </w:r>
      <w:r w:rsidDel="00000000" w:rsidR="00000000" w:rsidRPr="00000000">
        <w:rPr>
          <w:rtl w:val="0"/>
        </w:rPr>
        <w:t xml:space="preserve">:</w:t>
      </w:r>
    </w:p>
    <w:p w:rsidR="00000000" w:rsidDel="00000000" w:rsidP="00000000" w:rsidRDefault="00000000" w:rsidRPr="00000000">
      <w:pPr>
        <w:pStyle w:val="Subtitle"/>
        <w:contextualSpacing w:val="0"/>
        <w:rPr/>
      </w:pPr>
      <w:bookmarkStart w:colFirst="0" w:colLast="0" w:name="_z1wnaid1g6hf" w:id="39"/>
      <w:bookmarkEnd w:id="39"/>
      <w:r w:rsidDel="00000000" w:rsidR="00000000" w:rsidRPr="00000000">
        <w:rPr>
          <w:rtl w:val="0"/>
        </w:rPr>
        <w:t xml:space="preserve">DIST="trusty-dev"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Note 2</w:t>
      </w:r>
      <w:r w:rsidDel="00000000" w:rsidR="00000000" w:rsidRPr="00000000">
        <w:rPr>
          <w:rtl w:val="0"/>
        </w:rPr>
        <w:t xml:space="preserve">: In order to install the Release version, remove the "</w:t>
      </w:r>
      <w:r w:rsidDel="00000000" w:rsidR="00000000" w:rsidRPr="00000000">
        <w:rPr>
          <w:rFonts w:ascii="Consolas" w:cs="Consolas" w:eastAsia="Consolas" w:hAnsi="Consolas"/>
          <w:sz w:val="18"/>
          <w:szCs w:val="18"/>
          <w:rtl w:val="0"/>
        </w:rPr>
        <w:t xml:space="preserve">-dev</w:t>
      </w:r>
      <w:r w:rsidDel="00000000" w:rsidR="00000000" w:rsidRPr="00000000">
        <w:rPr>
          <w:rtl w:val="0"/>
        </w:rPr>
        <w:t xml:space="preserve">" suffix:</w:t>
      </w:r>
    </w:p>
    <w:p w:rsidR="00000000" w:rsidDel="00000000" w:rsidP="00000000" w:rsidRDefault="00000000" w:rsidRPr="00000000">
      <w:pPr>
        <w:pStyle w:val="Subtitle"/>
        <w:contextualSpacing w:val="0"/>
        <w:rPr/>
      </w:pPr>
      <w:bookmarkStart w:colFirst="0" w:colLast="0" w:name="_9bx17eewzw4k" w:id="40"/>
      <w:bookmarkEnd w:id="40"/>
      <w:r w:rsidDel="00000000" w:rsidR="00000000" w:rsidRPr="00000000">
        <w:rPr>
          <w:rtl w:val="0"/>
        </w:rPr>
        <w:t xml:space="preserve">DIST="xenial"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the fork packages can be installed from the Kurento repo.</w:t>
      </w:r>
    </w:p>
    <w:p w:rsidR="00000000" w:rsidDel="00000000" w:rsidP="00000000" w:rsidRDefault="00000000" w:rsidRPr="00000000">
      <w:pPr>
        <w:contextualSpacing w:val="0"/>
        <w:rPr/>
      </w:pPr>
      <w:r w:rsidDel="00000000" w:rsidR="00000000" w:rsidRPr="00000000">
        <w:rPr>
          <w:rtl w:val="0"/>
        </w:rPr>
        <w:t xml:space="preserve">Run as root:</w:t>
      </w:r>
    </w:p>
    <w:p w:rsidR="00000000" w:rsidDel="00000000" w:rsidP="00000000" w:rsidRDefault="00000000" w:rsidRPr="00000000">
      <w:pPr>
        <w:pStyle w:val="Subtitle"/>
        <w:contextualSpacing w:val="0"/>
        <w:rPr/>
      </w:pPr>
      <w:bookmarkStart w:colFirst="0" w:colLast="0" w:name="_62grh6tz7861" w:id="41"/>
      <w:bookmarkEnd w:id="41"/>
      <w:r w:rsidDel="00000000" w:rsidR="00000000" w:rsidRPr="00000000">
        <w:rPr>
          <w:rtl w:val="0"/>
        </w:rPr>
        <w:t xml:space="preserve">apt-get install --no-install-recommends \</w:t>
      </w:r>
    </w:p>
    <w:p w:rsidR="00000000" w:rsidDel="00000000" w:rsidP="00000000" w:rsidRDefault="00000000" w:rsidRPr="00000000">
      <w:pPr>
        <w:pStyle w:val="Subtitle"/>
        <w:contextualSpacing w:val="0"/>
        <w:rPr/>
      </w:pPr>
      <w:bookmarkStart w:colFirst="0" w:colLast="0" w:name="_w426sy12wj6b" w:id="42"/>
      <w:bookmarkEnd w:id="42"/>
      <w:r w:rsidDel="00000000" w:rsidR="00000000" w:rsidRPr="00000000">
        <w:rPr>
          <w:rtl w:val="0"/>
        </w:rPr>
        <w:t xml:space="preserve">  libgstreamer1.5-dev \</w:t>
      </w:r>
    </w:p>
    <w:p w:rsidR="00000000" w:rsidDel="00000000" w:rsidP="00000000" w:rsidRDefault="00000000" w:rsidRPr="00000000">
      <w:pPr>
        <w:pStyle w:val="Subtitle"/>
        <w:contextualSpacing w:val="0"/>
        <w:rPr/>
      </w:pPr>
      <w:bookmarkStart w:colFirst="0" w:colLast="0" w:name="_gns3514y1sqm" w:id="43"/>
      <w:bookmarkEnd w:id="43"/>
      <w:r w:rsidDel="00000000" w:rsidR="00000000" w:rsidRPr="00000000">
        <w:rPr>
          <w:rtl w:val="0"/>
        </w:rPr>
        <w:t xml:space="preserve">  libgstreamer-plugins-base1.5-dev \</w:t>
      </w:r>
    </w:p>
    <w:p w:rsidR="00000000" w:rsidDel="00000000" w:rsidP="00000000" w:rsidRDefault="00000000" w:rsidRPr="00000000">
      <w:pPr>
        <w:pStyle w:val="Subtitle"/>
        <w:contextualSpacing w:val="0"/>
        <w:rPr/>
      </w:pPr>
      <w:bookmarkStart w:colFirst="0" w:colLast="0" w:name="_ew0htwhrmpgz" w:id="44"/>
      <w:bookmarkEnd w:id="44"/>
      <w:r w:rsidDel="00000000" w:rsidR="00000000" w:rsidRPr="00000000">
        <w:rPr>
          <w:rtl w:val="0"/>
        </w:rPr>
        <w:t xml:space="preserve">  gstreamer1.5-plugins-base \</w:t>
      </w:r>
    </w:p>
    <w:p w:rsidR="00000000" w:rsidDel="00000000" w:rsidP="00000000" w:rsidRDefault="00000000" w:rsidRPr="00000000">
      <w:pPr>
        <w:pStyle w:val="Subtitle"/>
        <w:contextualSpacing w:val="0"/>
        <w:rPr/>
      </w:pPr>
      <w:bookmarkStart w:colFirst="0" w:colLast="0" w:name="_jmnc8ecw3wv7" w:id="45"/>
      <w:bookmarkEnd w:id="45"/>
      <w:r w:rsidDel="00000000" w:rsidR="00000000" w:rsidRPr="00000000">
        <w:rPr>
          <w:rtl w:val="0"/>
        </w:rPr>
        <w:t xml:space="preserve">  gstreamer1.5-plugins-good \</w:t>
      </w:r>
    </w:p>
    <w:p w:rsidR="00000000" w:rsidDel="00000000" w:rsidP="00000000" w:rsidRDefault="00000000" w:rsidRPr="00000000">
      <w:pPr>
        <w:pStyle w:val="Subtitle"/>
        <w:contextualSpacing w:val="0"/>
        <w:rPr/>
      </w:pPr>
      <w:bookmarkStart w:colFirst="0" w:colLast="0" w:name="_exq7xiylisl6" w:id="46"/>
      <w:bookmarkEnd w:id="46"/>
      <w:r w:rsidDel="00000000" w:rsidR="00000000" w:rsidRPr="00000000">
        <w:rPr>
          <w:rtl w:val="0"/>
        </w:rPr>
        <w:t xml:space="preserve">  gstreamer1.5-plugins-bad \</w:t>
      </w:r>
    </w:p>
    <w:p w:rsidR="00000000" w:rsidDel="00000000" w:rsidP="00000000" w:rsidRDefault="00000000" w:rsidRPr="00000000">
      <w:pPr>
        <w:pStyle w:val="Subtitle"/>
        <w:contextualSpacing w:val="0"/>
        <w:rPr/>
      </w:pPr>
      <w:bookmarkStart w:colFirst="0" w:colLast="0" w:name="_31p008haiqu" w:id="47"/>
      <w:bookmarkEnd w:id="47"/>
      <w:r w:rsidDel="00000000" w:rsidR="00000000" w:rsidRPr="00000000">
        <w:rPr>
          <w:rtl w:val="0"/>
        </w:rPr>
        <w:t xml:space="preserve">  gstreamer1.5-plugins-ugly \</w:t>
      </w:r>
    </w:p>
    <w:p w:rsidR="00000000" w:rsidDel="00000000" w:rsidP="00000000" w:rsidRDefault="00000000" w:rsidRPr="00000000">
      <w:pPr>
        <w:pStyle w:val="Subtitle"/>
        <w:contextualSpacing w:val="0"/>
        <w:rPr/>
      </w:pPr>
      <w:bookmarkStart w:colFirst="0" w:colLast="0" w:name="_3a00anowzgl3" w:id="48"/>
      <w:bookmarkEnd w:id="48"/>
      <w:r w:rsidDel="00000000" w:rsidR="00000000" w:rsidRPr="00000000">
        <w:rPr>
          <w:rtl w:val="0"/>
        </w:rPr>
        <w:t xml:space="preserve">  gstreamer1.5-libav \</w:t>
      </w:r>
    </w:p>
    <w:p w:rsidR="00000000" w:rsidDel="00000000" w:rsidP="00000000" w:rsidRDefault="00000000" w:rsidRPr="00000000">
      <w:pPr>
        <w:pStyle w:val="Subtitle"/>
        <w:contextualSpacing w:val="0"/>
        <w:rPr/>
      </w:pPr>
      <w:bookmarkStart w:colFirst="0" w:colLast="0" w:name="_wzzy6sjf13kp" w:id="49"/>
      <w:bookmarkEnd w:id="49"/>
      <w:r w:rsidDel="00000000" w:rsidR="00000000" w:rsidRPr="00000000">
        <w:rPr>
          <w:rtl w:val="0"/>
        </w:rPr>
        <w:t xml:space="preserve">  gstreamer1.5-nice \</w:t>
      </w:r>
    </w:p>
    <w:p w:rsidR="00000000" w:rsidDel="00000000" w:rsidP="00000000" w:rsidRDefault="00000000" w:rsidRPr="00000000">
      <w:pPr>
        <w:pStyle w:val="Subtitle"/>
        <w:contextualSpacing w:val="0"/>
        <w:rPr/>
      </w:pPr>
      <w:bookmarkStart w:colFirst="0" w:colLast="0" w:name="_hkcashatm86u" w:id="50"/>
      <w:bookmarkEnd w:id="50"/>
      <w:r w:rsidDel="00000000" w:rsidR="00000000" w:rsidRPr="00000000">
        <w:rPr>
          <w:rtl w:val="0"/>
        </w:rPr>
        <w:t xml:space="preserve">  libnice-dev \</w:t>
      </w:r>
    </w:p>
    <w:p w:rsidR="00000000" w:rsidDel="00000000" w:rsidP="00000000" w:rsidRDefault="00000000" w:rsidRPr="00000000">
      <w:pPr>
        <w:pStyle w:val="Subtitle"/>
        <w:contextualSpacing w:val="0"/>
        <w:rPr/>
      </w:pPr>
      <w:bookmarkStart w:colFirst="0" w:colLast="0" w:name="_chi77gjmwdm2" w:id="51"/>
      <w:bookmarkEnd w:id="51"/>
      <w:r w:rsidDel="00000000" w:rsidR="00000000" w:rsidRPr="00000000">
        <w:rPr>
          <w:rtl w:val="0"/>
        </w:rPr>
        <w:t xml:space="preserve">  openwebrtc-gst-plugins-dev \</w:t>
      </w:r>
    </w:p>
    <w:p w:rsidR="00000000" w:rsidDel="00000000" w:rsidP="00000000" w:rsidRDefault="00000000" w:rsidRPr="00000000">
      <w:pPr>
        <w:pStyle w:val="Subtitle"/>
        <w:contextualSpacing w:val="0"/>
        <w:rPr/>
      </w:pPr>
      <w:bookmarkStart w:colFirst="0" w:colLast="0" w:name="_b77u33ooqyhb" w:id="52"/>
      <w:bookmarkEnd w:id="52"/>
      <w:r w:rsidDel="00000000" w:rsidR="00000000" w:rsidRPr="00000000">
        <w:rPr>
          <w:rtl w:val="0"/>
        </w:rPr>
        <w:t xml:space="preserve">  libvpx-dev \</w:t>
      </w:r>
    </w:p>
    <w:p w:rsidR="00000000" w:rsidDel="00000000" w:rsidP="00000000" w:rsidRDefault="00000000" w:rsidRPr="00000000">
      <w:pPr>
        <w:pStyle w:val="Subtitle"/>
        <w:contextualSpacing w:val="0"/>
        <w:rPr/>
      </w:pPr>
      <w:bookmarkStart w:colFirst="0" w:colLast="0" w:name="_9otk8ve80amf" w:id="53"/>
      <w:bookmarkEnd w:id="53"/>
      <w:r w:rsidDel="00000000" w:rsidR="00000000" w:rsidRPr="00000000">
        <w:rPr>
          <w:rtl w:val="0"/>
        </w:rPr>
        <w:t xml:space="preserve">  libxml2-utils \</w:t>
      </w:r>
    </w:p>
    <w:p w:rsidR="00000000" w:rsidDel="00000000" w:rsidP="00000000" w:rsidRDefault="00000000" w:rsidRPr="00000000">
      <w:pPr>
        <w:pStyle w:val="Subtitle"/>
        <w:contextualSpacing w:val="0"/>
        <w:rPr/>
      </w:pPr>
      <w:bookmarkStart w:colFirst="0" w:colLast="0" w:name="_am1lg2adrvxj" w:id="54"/>
      <w:bookmarkEnd w:id="54"/>
      <w:r w:rsidDel="00000000" w:rsidR="00000000" w:rsidRPr="00000000">
        <w:rPr>
          <w:rtl w:val="0"/>
        </w:rPr>
        <w:t xml:space="preserve">  uuid-dev \</w:t>
      </w:r>
    </w:p>
    <w:p w:rsidR="00000000" w:rsidDel="00000000" w:rsidP="00000000" w:rsidRDefault="00000000" w:rsidRPr="00000000">
      <w:pPr>
        <w:pStyle w:val="Subtitle"/>
        <w:contextualSpacing w:val="0"/>
        <w:rPr/>
      </w:pPr>
      <w:bookmarkStart w:colFirst="0" w:colLast="0" w:name="_d85vxoc59cad" w:id="55"/>
      <w:bookmarkEnd w:id="55"/>
      <w:r w:rsidDel="00000000" w:rsidR="00000000" w:rsidRPr="00000000">
        <w:rPr>
          <w:rtl w:val="0"/>
        </w:rPr>
        <w:t xml:space="preserve">  libsoup2.4-dev \</w:t>
      </w:r>
    </w:p>
    <w:p w:rsidR="00000000" w:rsidDel="00000000" w:rsidP="00000000" w:rsidRDefault="00000000" w:rsidRPr="00000000">
      <w:pPr>
        <w:pStyle w:val="Subtitle"/>
        <w:contextualSpacing w:val="0"/>
        <w:rPr/>
      </w:pPr>
      <w:bookmarkStart w:colFirst="0" w:colLast="0" w:name="_sutvsgx6d9yp" w:id="56"/>
      <w:bookmarkEnd w:id="56"/>
      <w:r w:rsidDel="00000000" w:rsidR="00000000" w:rsidRPr="00000000">
        <w:rPr>
          <w:rtl w:val="0"/>
        </w:rPr>
        <w:t xml:space="preserve">  libssl-dev \</w:t>
      </w:r>
    </w:p>
    <w:p w:rsidR="00000000" w:rsidDel="00000000" w:rsidP="00000000" w:rsidRDefault="00000000" w:rsidRPr="00000000">
      <w:pPr>
        <w:pStyle w:val="Subtitle"/>
        <w:contextualSpacing w:val="0"/>
        <w:rPr/>
      </w:pPr>
      <w:bookmarkStart w:colFirst="0" w:colLast="0" w:name="_la3ubxdhp5em" w:id="57"/>
      <w:bookmarkEnd w:id="57"/>
      <w:r w:rsidDel="00000000" w:rsidR="00000000" w:rsidRPr="00000000">
        <w:rPr>
          <w:rtl w:val="0"/>
        </w:rPr>
        <w:t xml:space="preserve">  kmsjsoncpp-dev \</w:t>
      </w:r>
    </w:p>
    <w:p w:rsidR="00000000" w:rsidDel="00000000" w:rsidP="00000000" w:rsidRDefault="00000000" w:rsidRPr="00000000">
      <w:pPr>
        <w:pStyle w:val="Subtitle"/>
        <w:contextualSpacing w:val="0"/>
        <w:rPr/>
      </w:pPr>
      <w:bookmarkStart w:colFirst="0" w:colLast="0" w:name="_si2427kqu0qt" w:id="58"/>
      <w:bookmarkEnd w:id="58"/>
      <w:r w:rsidDel="00000000" w:rsidR="00000000" w:rsidRPr="00000000">
        <w:rPr>
          <w:rtl w:val="0"/>
        </w:rPr>
        <w:t xml:space="preserve">  ffmpeg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mgvkss6vcta" w:id="59"/>
      <w:bookmarkEnd w:id="59"/>
      <w:r w:rsidDel="00000000" w:rsidR="00000000" w:rsidRPr="00000000">
        <w:rPr>
          <w:rtl w:val="0"/>
        </w:rPr>
        <w:t xml:space="preserve">Download 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t0vbhsrjl30" w:id="60"/>
      <w:bookmarkEnd w:id="60"/>
      <w:r w:rsidDel="00000000" w:rsidR="00000000" w:rsidRPr="00000000">
        <w:rPr>
          <w:rtl w:val="0"/>
        </w:rPr>
        <w:t xml:space="preserve">git clone https://github.com/Kurento/kms-omni-build.git</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3qj574xolo0j" w:id="61"/>
      <w:bookmarkEnd w:id="61"/>
      <w:r w:rsidDel="00000000" w:rsidR="00000000" w:rsidRPr="00000000">
        <w:rPr>
          <w:rtl w:val="0"/>
        </w:rPr>
        <w:t xml:space="preserve">cd kms-omni-build</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x8ikcnx6ifha" w:id="62"/>
      <w:bookmarkEnd w:id="62"/>
      <w:r w:rsidDel="00000000" w:rsidR="00000000" w:rsidRPr="00000000">
        <w:rPr>
          <w:rtl w:val="0"/>
        </w:rPr>
        <w:t xml:space="preserve">git submodule init</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ap0rfwcup4qs" w:id="63"/>
      <w:bookmarkEnd w:id="63"/>
      <w:r w:rsidDel="00000000" w:rsidR="00000000" w:rsidRPr="00000000">
        <w:rPr>
          <w:rtl w:val="0"/>
        </w:rPr>
        <w:t xml:space="preserve">git submodule update --remote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cgi08vkzoz5" w:id="64"/>
      <w:bookmarkEnd w:id="64"/>
      <w:r w:rsidDel="00000000" w:rsidR="00000000" w:rsidRPr="00000000">
        <w:rPr>
          <w:rtl w:val="0"/>
        </w:rPr>
        <w:t xml:space="preserve">Build 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oppxdeb5kor" w:id="65"/>
      <w:bookmarkEnd w:id="65"/>
      <w:r w:rsidDel="00000000" w:rsidR="00000000" w:rsidRPr="00000000">
        <w:rPr>
          <w:rtl w:val="0"/>
        </w:rPr>
        <w:t xml:space="preserve">TYPE=Debug</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jypz5w4dv05f" w:id="66"/>
      <w:bookmarkEnd w:id="66"/>
      <w:r w:rsidDel="00000000" w:rsidR="00000000" w:rsidRPr="00000000">
        <w:rPr>
          <w:rtl w:val="0"/>
        </w:rPr>
        <w:t xml:space="preserve">mkdir build-$TYPE &amp;&amp; cd build-$TYPE</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6ssl4gaiz6fl" w:id="67"/>
      <w:bookmarkEnd w:id="67"/>
      <w:r w:rsidDel="00000000" w:rsidR="00000000" w:rsidRPr="00000000">
        <w:rPr>
          <w:rtl w:val="0"/>
        </w:rPr>
        <w:t xml:space="preserve">cmake -DCMAKE_BUILD_TYPE=$TYPE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gkqq7kmmo4j" w:id="68"/>
      <w:bookmarkEnd w:id="68"/>
      <w:r w:rsidDel="00000000" w:rsidR="00000000" w:rsidRPr="00000000">
        <w:rPr>
          <w:rtl w:val="0"/>
        </w:rPr>
        <w:t xml:space="preserve">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CMake accepts the following build types, to be used in the first line above: </w:t>
      </w:r>
      <w:r w:rsidDel="00000000" w:rsidR="00000000" w:rsidRPr="00000000">
        <w:rPr>
          <w:rFonts w:ascii="Consolas" w:cs="Consolas" w:eastAsia="Consolas" w:hAnsi="Consolas"/>
          <w:sz w:val="18"/>
          <w:szCs w:val="18"/>
          <w:rtl w:val="0"/>
        </w:rPr>
        <w:t xml:space="preserve">Debug</w:t>
      </w:r>
      <w:r w:rsidDel="00000000" w:rsidR="00000000" w:rsidRPr="00000000">
        <w:rPr>
          <w:rtl w:val="0"/>
        </w:rPr>
        <w:t xml:space="preserve">, </w:t>
      </w:r>
      <w:r w:rsidDel="00000000" w:rsidR="00000000" w:rsidRPr="00000000">
        <w:rPr>
          <w:rFonts w:ascii="Consolas" w:cs="Consolas" w:eastAsia="Consolas" w:hAnsi="Consolas"/>
          <w:sz w:val="18"/>
          <w:szCs w:val="18"/>
          <w:rtl w:val="0"/>
        </w:rPr>
        <w:t xml:space="preserve">Release</w:t>
      </w:r>
      <w:r w:rsidDel="00000000" w:rsidR="00000000" w:rsidRPr="00000000">
        <w:rPr>
          <w:rtl w:val="0"/>
        </w:rPr>
        <w:t xml:space="preserve">, </w:t>
      </w:r>
      <w:r w:rsidDel="00000000" w:rsidR="00000000" w:rsidRPr="00000000">
        <w:rPr>
          <w:rFonts w:ascii="Consolas" w:cs="Consolas" w:eastAsia="Consolas" w:hAnsi="Consolas"/>
          <w:sz w:val="18"/>
          <w:szCs w:val="18"/>
          <w:rtl w:val="0"/>
        </w:rPr>
        <w:t xml:space="preserve">RelWithDebInfo</w:t>
      </w:r>
      <w:r w:rsidDel="00000000" w:rsidR="00000000" w:rsidRPr="00000000">
        <w:rPr>
          <w:rtl w:val="0"/>
        </w:rPr>
        <w:t xml:space="preserve">. So, f</w:t>
      </w:r>
      <w:r w:rsidDel="00000000" w:rsidR="00000000" w:rsidRPr="00000000">
        <w:rPr>
          <w:rtl w:val="0"/>
        </w:rPr>
        <w:t xml:space="preserve">or a Release build, you would run </w:t>
      </w:r>
      <w:r w:rsidDel="00000000" w:rsidR="00000000" w:rsidRPr="00000000">
        <w:rPr>
          <w:rFonts w:ascii="Consolas" w:cs="Consolas" w:eastAsia="Consolas" w:hAnsi="Consolas"/>
          <w:sz w:val="18"/>
          <w:szCs w:val="18"/>
          <w:rtl w:val="0"/>
        </w:rPr>
        <w:t xml:space="preserve">TYPE=Release</w:t>
      </w:r>
      <w:r w:rsidDel="00000000" w:rsidR="00000000" w:rsidRPr="00000000">
        <w:rPr>
          <w:rtl w:val="0"/>
        </w:rPr>
        <w:t xml:space="preserve"> instead of </w:t>
      </w:r>
      <w:r w:rsidDel="00000000" w:rsidR="00000000" w:rsidRPr="00000000">
        <w:rPr>
          <w:rFonts w:ascii="Consolas" w:cs="Consolas" w:eastAsia="Consolas" w:hAnsi="Consolas"/>
          <w:sz w:val="18"/>
          <w:szCs w:val="18"/>
          <w:rtl w:val="0"/>
        </w:rPr>
        <w:t xml:space="preserve">TYPE=Debug</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 note</w:t>
      </w:r>
      <w:r w:rsidDel="00000000" w:rsidR="00000000" w:rsidRPr="00000000">
        <w:rPr>
          <w:rtl w:val="0"/>
        </w:rPr>
        <w:t xml:space="preserve">: the standard way of compiling a project with CMake is to create a </w:t>
      </w:r>
      <w:r w:rsidDel="00000000" w:rsidR="00000000" w:rsidRPr="00000000">
        <w:rPr>
          <w:rFonts w:ascii="Consolas" w:cs="Consolas" w:eastAsia="Consolas" w:hAnsi="Consolas"/>
          <w:sz w:val="18"/>
          <w:szCs w:val="18"/>
          <w:rtl w:val="0"/>
        </w:rPr>
        <w:t xml:space="preserve">build</w:t>
      </w:r>
      <w:r w:rsidDel="00000000" w:rsidR="00000000" w:rsidRPr="00000000">
        <w:rPr>
          <w:rtl w:val="0"/>
        </w:rPr>
        <w:t xml:space="preserve"> directory and run the </w:t>
      </w:r>
      <w:r w:rsidDel="00000000" w:rsidR="00000000" w:rsidRPr="00000000">
        <w:rPr>
          <w:rFonts w:ascii="Consolas" w:cs="Consolas" w:eastAsia="Consolas" w:hAnsi="Consolas"/>
          <w:sz w:val="18"/>
          <w:szCs w:val="18"/>
          <w:rtl w:val="0"/>
        </w:rPr>
        <w:t xml:space="preserve">cmake</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make</w:t>
      </w:r>
      <w:r w:rsidDel="00000000" w:rsidR="00000000" w:rsidRPr="00000000">
        <w:rPr>
          <w:rtl w:val="0"/>
        </w:rPr>
        <w:t xml:space="preserve"> commands from there. This allows the developer to have different build folders for different purposes. However </w:t>
      </w:r>
      <w:r w:rsidDel="00000000" w:rsidR="00000000" w:rsidRPr="00000000">
        <w:rPr>
          <w:u w:val="single"/>
          <w:rtl w:val="0"/>
        </w:rPr>
        <w:t xml:space="preserve">do not use this technique</w:t>
      </w:r>
      <w:r w:rsidDel="00000000" w:rsidR="00000000" w:rsidRPr="00000000">
        <w:rPr>
          <w:rtl w:val="0"/>
        </w:rPr>
        <w:t xml:space="preserve"> if you are trying to compile a subdirectory of </w:t>
      </w:r>
      <w:r w:rsidDel="00000000" w:rsidR="00000000" w:rsidRPr="00000000">
        <w:rPr>
          <w:b w:val="1"/>
          <w:rtl w:val="0"/>
        </w:rPr>
        <w:t xml:space="preserve">kms-omni-build</w:t>
      </w:r>
      <w:r w:rsidDel="00000000" w:rsidR="00000000" w:rsidRPr="00000000">
        <w:rPr>
          <w:rtl w:val="0"/>
        </w:rPr>
        <w:t xml:space="preserve">. For example, if you do this to build </w:t>
      </w:r>
      <w:r w:rsidDel="00000000" w:rsidR="00000000" w:rsidRPr="00000000">
        <w:rPr>
          <w:rFonts w:ascii="Consolas" w:cs="Consolas" w:eastAsia="Consolas" w:hAnsi="Consolas"/>
          <w:sz w:val="18"/>
          <w:szCs w:val="18"/>
          <w:rtl w:val="0"/>
        </w:rPr>
        <w:t xml:space="preserve">kms-ombi-build/kms-core</w:t>
      </w:r>
      <w:r w:rsidDel="00000000" w:rsidR="00000000" w:rsidRPr="00000000">
        <w:rPr>
          <w:rtl w:val="0"/>
        </w:rPr>
        <w:t xml:space="preserve">, no more that one </w:t>
      </w:r>
      <w:r w:rsidDel="00000000" w:rsidR="00000000" w:rsidRPr="00000000">
        <w:rPr>
          <w:rFonts w:ascii="Consolas" w:cs="Consolas" w:eastAsia="Consolas" w:hAnsi="Consolas"/>
          <w:sz w:val="18"/>
          <w:szCs w:val="18"/>
          <w:rtl w:val="0"/>
        </w:rPr>
        <w:t xml:space="preserve">build</w:t>
      </w:r>
      <w:r w:rsidDel="00000000" w:rsidR="00000000" w:rsidRPr="00000000">
        <w:rPr>
          <w:rtl w:val="0"/>
        </w:rPr>
        <w:t xml:space="preserve"> folder can be present at a time in </w:t>
      </w:r>
      <w:r w:rsidDel="00000000" w:rsidR="00000000" w:rsidRPr="00000000">
        <w:rPr>
          <w:rFonts w:ascii="Consolas" w:cs="Consolas" w:eastAsia="Consolas" w:hAnsi="Consolas"/>
          <w:sz w:val="18"/>
          <w:szCs w:val="18"/>
          <w:rtl w:val="0"/>
        </w:rPr>
        <w:t xml:space="preserve">kms-ombi-build/kms-core/build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keep several builds of a single module, it is better to just work on a separate Git clone of that repository.</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7g2qrjjpvra" w:id="69"/>
      <w:bookmarkEnd w:id="69"/>
      <w:r w:rsidDel="00000000" w:rsidR="00000000" w:rsidRPr="00000000">
        <w:rPr>
          <w:rtl w:val="0"/>
        </w:rPr>
        <w:t xml:space="preserve">Launch KMS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3epstvuo2et" w:id="70"/>
      <w:bookmarkEnd w:id="70"/>
      <w:r w:rsidDel="00000000" w:rsidR="00000000" w:rsidRPr="00000000">
        <w:rPr>
          <w:rtl w:val="0"/>
        </w:rPr>
        <w:t xml:space="preserve">kurento-media-server/server/kurento-media-server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dp9422arwu10" w:id="71"/>
      <w:bookmarkEnd w:id="71"/>
      <w:r w:rsidDel="00000000" w:rsidR="00000000" w:rsidRPr="00000000">
        <w:rPr>
          <w:rtl w:val="0"/>
        </w:rPr>
        <w:t xml:space="preserve">  --modules-path=.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hh9yz97l4nkz" w:id="72"/>
      <w:bookmarkEnd w:id="72"/>
      <w:r w:rsidDel="00000000" w:rsidR="00000000" w:rsidRPr="00000000">
        <w:rPr>
          <w:rtl w:val="0"/>
        </w:rPr>
        <w:t xml:space="preserve">  --modules-config-path=./modules_config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bru683e57zps" w:id="73"/>
      <w:bookmarkEnd w:id="73"/>
      <w:r w:rsidDel="00000000" w:rsidR="00000000" w:rsidRPr="00000000">
        <w:rPr>
          <w:rtl w:val="0"/>
        </w:rPr>
        <w:t xml:space="preserve">  --conf-file=../kurento-media-server/kurento.conf.json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7dqqd2g1d8ax" w:id="74"/>
      <w:bookmarkEnd w:id="74"/>
      <w:r w:rsidDel="00000000" w:rsidR="00000000" w:rsidRPr="00000000">
        <w:rPr>
          <w:rtl w:val="0"/>
        </w:rPr>
        <w:t xml:space="preserve">  --gst-plugin-path=.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cwkhesqpn4t" w:id="75"/>
      <w:bookmarkEnd w:id="75"/>
      <w:r w:rsidDel="00000000" w:rsidR="00000000" w:rsidRPr="00000000">
        <w:rPr>
          <w:rtl w:val="0"/>
        </w:rPr>
        <w:t xml:space="preserve">  --gst-debug-level=3 \</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g7vkjh521kd" w:id="76"/>
      <w:bookmarkEnd w:id="76"/>
      <w:r w:rsidDel="00000000" w:rsidR="00000000" w:rsidRPr="00000000">
        <w:rPr>
          <w:rtl w:val="0"/>
        </w:rPr>
        <w:t xml:space="preserve">  --gst-debug=Kurento*:4 --gst-debug=kms*:4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set the logging level of specific categories with the option --gst-debug, which can be used multiple times, once for each category. Besides, the global logging level is specified with </w:t>
      </w:r>
      <w:r w:rsidDel="00000000" w:rsidR="00000000" w:rsidRPr="00000000">
        <w:rPr>
          <w:rFonts w:ascii="Consolas" w:cs="Consolas" w:eastAsia="Consolas" w:hAnsi="Consolas"/>
          <w:sz w:val="18"/>
          <w:szCs w:val="18"/>
          <w:rtl w:val="0"/>
        </w:rPr>
        <w:t xml:space="preserve">--gst-debug-level</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tg1iekgks85v" w:id="77"/>
      <w:bookmarkEnd w:id="77"/>
      <w:r w:rsidDel="00000000" w:rsidR="00000000" w:rsidRPr="00000000">
        <w:rPr>
          <w:rtl w:val="0"/>
        </w:rPr>
        <w:t xml:space="preserve">Build and run KMS tests</w:t>
      </w:r>
    </w:p>
    <w:p w:rsidR="00000000" w:rsidDel="00000000" w:rsidP="00000000" w:rsidRDefault="00000000" w:rsidRPr="00000000">
      <w:pPr>
        <w:contextualSpacing w:val="0"/>
        <w:rPr/>
      </w:pPr>
      <w:r w:rsidDel="00000000" w:rsidR="00000000" w:rsidRPr="00000000">
        <w:rPr>
          <w:rtl w:val="0"/>
        </w:rPr>
        <w:t xml:space="preserve">KMS uses the Check unit testing framework for C (</w:t>
      </w:r>
      <w:hyperlink r:id="rId40">
        <w:r w:rsidDel="00000000" w:rsidR="00000000" w:rsidRPr="00000000">
          <w:rPr>
            <w:color w:val="1155cc"/>
            <w:u w:val="single"/>
            <w:rtl w:val="0"/>
          </w:rPr>
          <w:t xml:space="preserve">https://libcheck.github.io/check/</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To build and run all tests, change the last one of the build commands: </w:t>
      </w:r>
      <w:r w:rsidDel="00000000" w:rsidR="00000000" w:rsidRPr="00000000">
        <w:rPr>
          <w:rFonts w:ascii="Consolas" w:cs="Consolas" w:eastAsia="Consolas" w:hAnsi="Consolas"/>
          <w:sz w:val="18"/>
          <w:szCs w:val="18"/>
          <w:rtl w:val="0"/>
        </w:rPr>
        <w:t xml:space="preserve">make check</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build and run one specific test, use `</w:t>
      </w:r>
      <w:r w:rsidDel="00000000" w:rsidR="00000000" w:rsidRPr="00000000">
        <w:rPr>
          <w:rFonts w:ascii="Consolas" w:cs="Consolas" w:eastAsia="Consolas" w:hAnsi="Consolas"/>
          <w:sz w:val="18"/>
          <w:szCs w:val="18"/>
          <w:rtl w:val="0"/>
        </w:rPr>
        <w:t xml:space="preserve">make &lt;TestName&gt;.check</w:t>
      </w:r>
      <w:r w:rsidDel="00000000" w:rsidR="00000000" w:rsidRPr="00000000">
        <w:rPr>
          <w:rtl w:val="0"/>
        </w:rPr>
        <w:t xml:space="preserve">`.</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t xml:space="preserve">For example: </w:t>
      </w:r>
      <w:r w:rsidDel="00000000" w:rsidR="00000000" w:rsidRPr="00000000">
        <w:rPr>
          <w:rFonts w:ascii="Consolas" w:cs="Consolas" w:eastAsia="Consolas" w:hAnsi="Consolas"/>
          <w:sz w:val="18"/>
          <w:szCs w:val="18"/>
          <w:rtl w:val="0"/>
        </w:rPr>
        <w:t xml:space="preserve">make test_agnosticbin.check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analyze memory usage with Valgrind, use `</w:t>
      </w:r>
      <w:r w:rsidDel="00000000" w:rsidR="00000000" w:rsidRPr="00000000">
        <w:rPr>
          <w:rFonts w:ascii="Consolas" w:cs="Consolas" w:eastAsia="Consolas" w:hAnsi="Consolas"/>
          <w:sz w:val="18"/>
          <w:szCs w:val="18"/>
          <w:rtl w:val="0"/>
        </w:rPr>
        <w:t xml:space="preserve">make &lt;TestName&gt;.valgrind</w:t>
      </w:r>
      <w:r w:rsidDel="00000000" w:rsidR="00000000" w:rsidRPr="00000000">
        <w:rPr>
          <w:rtl w:val="0"/>
        </w:rPr>
        <w:t xml:space="preserve">`.</w:t>
      </w:r>
    </w:p>
    <w:p w:rsidR="00000000" w:rsidDel="00000000" w:rsidP="00000000" w:rsidRDefault="00000000" w:rsidRPr="00000000">
      <w:pPr>
        <w:contextualSpacing w:val="0"/>
        <w:rPr>
          <w:rFonts w:ascii="Consolas" w:cs="Consolas" w:eastAsia="Consolas" w:hAnsi="Consolas"/>
          <w:sz w:val="18"/>
          <w:szCs w:val="18"/>
        </w:rPr>
      </w:pPr>
      <w:r w:rsidDel="00000000" w:rsidR="00000000" w:rsidRPr="00000000">
        <w:rPr>
          <w:rtl w:val="0"/>
        </w:rPr>
        <w:t xml:space="preserve">For example: </w:t>
      </w:r>
      <w:r w:rsidDel="00000000" w:rsidR="00000000" w:rsidRPr="00000000">
        <w:rPr>
          <w:rFonts w:ascii="Consolas" w:cs="Consolas" w:eastAsia="Consolas" w:hAnsi="Consolas"/>
          <w:sz w:val="18"/>
          <w:szCs w:val="18"/>
          <w:rtl w:val="0"/>
        </w:rPr>
        <w:t xml:space="preserve">make test_agnosticbin.valgrind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u654pso4kp1" w:id="78"/>
      <w:bookmarkEnd w:id="78"/>
      <w:r w:rsidDel="00000000" w:rsidR="00000000" w:rsidRPr="00000000">
        <w:rPr>
          <w:rtl w:val="0"/>
        </w:rPr>
        <w:t xml:space="preserve">Using the CLion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use whatever IDE you want to develop KMS. The KMS team has used KDevelop, QtCreator and JetBrains CLion. In this section, CLion configuration is explained.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Install CLion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from </w:t>
      </w:r>
      <w:hyperlink r:id="rId41">
        <w:r w:rsidDel="00000000" w:rsidR="00000000" w:rsidRPr="00000000">
          <w:rPr>
            <w:color w:val="1155cc"/>
            <w:u w:val="single"/>
            <w:rtl w:val="0"/>
          </w:rPr>
          <w:t xml:space="preserve">https://www.jetbrains.com/clion/</w:t>
        </w:r>
      </w:hyperlink>
      <w:r w:rsidDel="00000000" w:rsidR="00000000" w:rsidRPr="00000000">
        <w:rPr>
          <w:rtl w:val="0"/>
        </w:rPr>
        <w:t xml:space="preserve">, uncompress and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Import KMS in CLion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CLion &gt; Import project from sources &gt; Select </w:t>
      </w:r>
      <w:r w:rsidDel="00000000" w:rsidR="00000000" w:rsidRPr="00000000">
        <w:rPr>
          <w:b w:val="1"/>
          <w:rtl w:val="0"/>
        </w:rPr>
        <w:t xml:space="preserve">kms-omni-build</w:t>
      </w:r>
      <w:r w:rsidDel="00000000" w:rsidR="00000000" w:rsidRPr="00000000">
        <w:rPr>
          <w:rtl w:val="0"/>
        </w:rPr>
        <w:t xml:space="preserv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Configure project: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&gt; Settings… &gt; Build, Execution, Deployment &gt; CMake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CMake options: -DGENERATE_TESTS=TRUE -DFORCE_GENERIC_FIND=TRUE -DCMAKE_C_COMPILER=clang -DCMAKE_CXX_COMPILER=clang++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Wait to “Building symbols...” or “Updating symbols…” process to terminate. And then use the “Compile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CLion hints: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Compile project: make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Regenerate CMake: File &gt; Invalidate caches and restart.</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CMake from cache variables: CMake &gt; Refresh.</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ucy3kkfe71k" w:id="79"/>
      <w:bookmarkEnd w:id="79"/>
      <w:r w:rsidDel="00000000" w:rsidR="00000000" w:rsidRPr="00000000">
        <w:rPr>
          <w:rtl w:val="0"/>
        </w:rPr>
        <w:t xml:space="preserve">Working on a forked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are the two typical workflows used to work with fork libraries: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mrjfisoj5lq" w:id="80"/>
      <w:bookmarkEnd w:id="80"/>
      <w:r w:rsidDel="00000000" w:rsidR="00000000" w:rsidRPr="00000000">
        <w:rPr>
          <w:rtl w:val="0"/>
        </w:rPr>
        <w:t xml:space="preserve">Full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workflow has the easiest and fastest setup, however it also is the slowest one. To make a change, you would edit the code in the library, then build it, generate Debian packages, and lastly install those packages over the ones already installed in your system. It would then be possible to run KMS and see the effect of the changes in the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of course an extremely cumbersome process to follow during anything more complex than a couple of edits in the library code.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pckhfxalhu0" w:id="81"/>
      <w:bookmarkEnd w:id="81"/>
      <w:r w:rsidDel="00000000" w:rsidR="00000000" w:rsidRPr="00000000">
        <w:rPr>
          <w:rtl w:val="0"/>
        </w:rPr>
        <w:t xml:space="preserve">In-place linking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other work method consists on changing the system library path so it points to the working copy where the fork library is being modified. Typically, this involves building the fork with its specific tool (which often is Automake), changing the environment variable </w:t>
      </w:r>
      <w:r w:rsidDel="00000000" w:rsidR="00000000" w:rsidRPr="00000000">
        <w:rPr>
          <w:rFonts w:ascii="Consolas" w:cs="Consolas" w:eastAsia="Consolas" w:hAnsi="Consolas"/>
          <w:sz w:val="18"/>
          <w:szCs w:val="18"/>
          <w:rtl w:val="0"/>
        </w:rPr>
        <w:t xml:space="preserve">LD_LIBRARY_PATH</w:t>
      </w:r>
      <w:r w:rsidDel="00000000" w:rsidR="00000000" w:rsidRPr="00000000">
        <w:rPr>
          <w:rtl w:val="0"/>
        </w:rPr>
        <w:t xml:space="preserve">, and running KMS with such configuration that any required shared libraries will load the modified version instead of the one installed in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allows for the fastest development cycle, however the specific instructions to do this are very project-dependent. For example, when working on the GStreamer fork, maybe you want to run GStreamer without using any of the libraries installed in the system; see </w:t>
      </w:r>
      <w:hyperlink r:id="rId42">
        <w:r w:rsidDel="00000000" w:rsidR="00000000" w:rsidRPr="00000000">
          <w:rPr>
            <w:color w:val="1155cc"/>
            <w:u w:val="single"/>
            <w:rtl w:val="0"/>
          </w:rPr>
          <w:t xml:space="preserve">https://cgit.freedesktop.org/gstreamer/gstreamer/tree/scripts/gst-uninstalled</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[TODO: </w:t>
      </w:r>
      <w:r w:rsidDel="00000000" w:rsidR="00000000" w:rsidRPr="00000000">
        <w:rPr>
          <w:color w:val="ff0000"/>
          <w:rtl w:val="0"/>
        </w:rPr>
        <w:t xml:space="preserve">Add concrete instructions for every forked library</w:t>
      </w:r>
      <w:r w:rsidDel="00000000" w:rsidR="00000000" w:rsidRPr="00000000">
        <w:rPr>
          <w:color w:val="ff0000"/>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t2yfwfwgpyk" w:id="82"/>
      <w:bookmarkEnd w:id="82"/>
      <w:r w:rsidDel="00000000" w:rsidR="00000000" w:rsidRPr="00000000">
        <w:rPr>
          <w:rtl w:val="0"/>
        </w:rPr>
        <w:t xml:space="preserve">Generating Debian packages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create Debian packages for KMS itself and for forked libraries. We have four public repositories, containing packages generated from KMS Main Repositories and KMS Fork Repositories: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Repositories for Ubuntu 14.04 (Trusty):</w:t>
      </w:r>
    </w:p>
    <w:p w:rsidR="00000000" w:rsidDel="00000000" w:rsidP="00000000" w:rsidRDefault="00000000" w:rsidRPr="00000000">
      <w:pPr>
        <w:numPr>
          <w:ilvl w:val="1"/>
          <w:numId w:val="6"/>
        </w:numPr>
        <w:ind w:left="1440" w:hanging="360"/>
        <w:rPr/>
      </w:pPr>
      <w:r w:rsidDel="00000000" w:rsidR="00000000" w:rsidRPr="00000000">
        <w:rPr>
          <w:rtl w:val="0"/>
        </w:rPr>
        <w:t xml:space="preserve">Release: </w:t>
      </w:r>
      <w:r w:rsidDel="00000000" w:rsidR="00000000" w:rsidRPr="00000000">
        <w:rPr>
          <w:rFonts w:ascii="Consolas" w:cs="Consolas" w:eastAsia="Consolas" w:hAnsi="Consolas"/>
          <w:sz w:val="18"/>
          <w:szCs w:val="18"/>
          <w:highlight w:val="white"/>
          <w:rtl w:val="0"/>
        </w:rPr>
        <w:t xml:space="preserve">http://ubuntu.kurento.org trusty kms6</w:t>
      </w:r>
      <w:r w:rsidDel="00000000" w:rsidR="00000000" w:rsidRPr="00000000">
        <w:rPr>
          <w:rtl w:val="0"/>
        </w:rPr>
      </w:r>
    </w:p>
    <w:p w:rsidR="00000000" w:rsidDel="00000000" w:rsidP="00000000" w:rsidRDefault="00000000" w:rsidRPr="00000000">
      <w:pPr>
        <w:numPr>
          <w:ilvl w:val="1"/>
          <w:numId w:val="6"/>
        </w:numPr>
        <w:ind w:left="1440" w:hanging="360"/>
        <w:rPr/>
      </w:pPr>
      <w:r w:rsidDel="00000000" w:rsidR="00000000" w:rsidRPr="00000000">
        <w:rPr>
          <w:rtl w:val="0"/>
        </w:rPr>
        <w:t xml:space="preserve">Development: </w:t>
      </w:r>
      <w:r w:rsidDel="00000000" w:rsidR="00000000" w:rsidRPr="00000000">
        <w:rPr>
          <w:rFonts w:ascii="Consolas" w:cs="Consolas" w:eastAsia="Consolas" w:hAnsi="Consolas"/>
          <w:sz w:val="18"/>
          <w:szCs w:val="18"/>
          <w:highlight w:val="white"/>
          <w:rtl w:val="0"/>
        </w:rPr>
        <w:t xml:space="preserve">http://ubuntu.kurento.org trusty-dev kms6</w:t>
      </w:r>
      <w:r w:rsidDel="00000000" w:rsidR="00000000" w:rsidRPr="00000000">
        <w:rPr>
          <w:rtl w:val="0"/>
        </w:rPr>
      </w:r>
    </w:p>
    <w:p w:rsidR="00000000" w:rsidDel="00000000" w:rsidP="00000000" w:rsidRDefault="00000000" w:rsidRPr="00000000">
      <w:pPr>
        <w:numPr>
          <w:ilvl w:val="0"/>
          <w:numId w:val="6"/>
        </w:numPr>
        <w:ind w:left="720" w:hanging="360"/>
        <w:rPr/>
      </w:pPr>
      <w:r w:rsidDel="00000000" w:rsidR="00000000" w:rsidRPr="00000000">
        <w:rPr>
          <w:rtl w:val="0"/>
        </w:rPr>
        <w:t xml:space="preserve">Repositories for Ubuntu 16.04 (Xenial):</w:t>
      </w:r>
    </w:p>
    <w:p w:rsidR="00000000" w:rsidDel="00000000" w:rsidP="00000000" w:rsidRDefault="00000000" w:rsidRPr="00000000">
      <w:pPr>
        <w:numPr>
          <w:ilvl w:val="1"/>
          <w:numId w:val="6"/>
        </w:numPr>
        <w:ind w:left="1440" w:hanging="360"/>
        <w:rPr/>
      </w:pPr>
      <w:r w:rsidDel="00000000" w:rsidR="00000000" w:rsidRPr="00000000">
        <w:rPr>
          <w:rtl w:val="0"/>
        </w:rPr>
        <w:t xml:space="preserve">Release: </w:t>
      </w:r>
      <w:r w:rsidDel="00000000" w:rsidR="00000000" w:rsidRPr="00000000">
        <w:rPr>
          <w:rFonts w:ascii="Consolas" w:cs="Consolas" w:eastAsia="Consolas" w:hAnsi="Consolas"/>
          <w:sz w:val="18"/>
          <w:szCs w:val="18"/>
          <w:highlight w:val="white"/>
          <w:rtl w:val="0"/>
        </w:rPr>
        <w:t xml:space="preserve">http://ubuntu.kurento.org xenial kms6</w:t>
      </w:r>
    </w:p>
    <w:p w:rsidR="00000000" w:rsidDel="00000000" w:rsidP="00000000" w:rsidRDefault="00000000" w:rsidRPr="00000000">
      <w:pPr>
        <w:numPr>
          <w:ilvl w:val="1"/>
          <w:numId w:val="6"/>
        </w:numPr>
        <w:ind w:left="1440" w:hanging="360"/>
        <w:rPr/>
      </w:pPr>
      <w:r w:rsidDel="00000000" w:rsidR="00000000" w:rsidRPr="00000000">
        <w:rPr>
          <w:rtl w:val="0"/>
        </w:rPr>
        <w:t xml:space="preserve">Development: </w:t>
      </w:r>
      <w:r w:rsidDel="00000000" w:rsidR="00000000" w:rsidRPr="00000000">
        <w:rPr>
          <w:rFonts w:ascii="Consolas" w:cs="Consolas" w:eastAsia="Consolas" w:hAnsi="Consolas"/>
          <w:sz w:val="18"/>
          <w:szCs w:val="18"/>
          <w:highlight w:val="white"/>
          <w:rtl w:val="0"/>
        </w:rPr>
        <w:t xml:space="preserve">http://ubuntu.kurento.org xenial-dev kms6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have several Continuous-Integration ("CI") jobs such that every time a patch is accepted in Git's </w:t>
      </w:r>
      <w:r w:rsidDel="00000000" w:rsidR="00000000" w:rsidRPr="00000000">
        <w:rPr>
          <w:rFonts w:ascii="Consolas" w:cs="Consolas" w:eastAsia="Consolas" w:hAnsi="Consolas"/>
          <w:sz w:val="18"/>
          <w:szCs w:val="18"/>
          <w:rtl w:val="0"/>
        </w:rPr>
        <w:t xml:space="preserve">master</w:t>
      </w:r>
      <w:r w:rsidDel="00000000" w:rsidR="00000000" w:rsidRPr="00000000">
        <w:rPr>
          <w:rtl w:val="0"/>
        </w:rPr>
        <w:t xml:space="preserve"> branch, a new development package of that repository is generated and uploaded to the development repositories. Packages are generated by a Python script </w:t>
      </w:r>
      <w:r w:rsidDel="00000000" w:rsidR="00000000" w:rsidRPr="00000000">
        <w:rPr>
          <w:rtl w:val="0"/>
        </w:rPr>
        <w:t xml:space="preserve">called </w:t>
      </w:r>
      <w:r w:rsidDel="00000000" w:rsidR="00000000" w:rsidRPr="00000000">
        <w:rPr>
          <w:rFonts w:ascii="Consolas" w:cs="Consolas" w:eastAsia="Consolas" w:hAnsi="Consolas"/>
          <w:sz w:val="18"/>
          <w:szCs w:val="18"/>
          <w:rtl w:val="0"/>
        </w:rPr>
        <w:t xml:space="preserve">compile_project.py</w:t>
      </w:r>
      <w:r w:rsidDel="00000000" w:rsidR="00000000" w:rsidRPr="00000000">
        <w:rPr>
          <w:rtl w:val="0"/>
        </w:rPr>
        <w:t xml:space="preserve">, which</w:t>
      </w:r>
      <w:r w:rsidDel="00000000" w:rsidR="00000000" w:rsidRPr="00000000">
        <w:rPr>
          <w:rtl w:val="0"/>
        </w:rPr>
        <w:t xml:space="preserve"> is stored in th</w:t>
      </w:r>
      <w:r w:rsidDel="00000000" w:rsidR="00000000" w:rsidRPr="00000000">
        <w:rPr>
          <w:rtl w:val="0"/>
        </w:rPr>
        <w:t xml:space="preserve">e </w:t>
      </w:r>
      <w:hyperlink r:id="rId43">
        <w:r w:rsidDel="00000000" w:rsidR="00000000" w:rsidRPr="00000000">
          <w:rPr>
            <w:color w:val="1155cc"/>
            <w:u w:val="single"/>
            <w:rtl w:val="0"/>
          </w:rPr>
          <w:t xml:space="preserve">adm-scripts</w:t>
        </w:r>
      </w:hyperlink>
      <w:r w:rsidDel="00000000" w:rsidR="00000000" w:rsidRPr="00000000">
        <w:rPr>
          <w:rtl w:val="0"/>
        </w:rPr>
        <w:t xml:space="preserve"> r</w:t>
      </w:r>
      <w:r w:rsidDel="00000000" w:rsidR="00000000" w:rsidRPr="00000000">
        <w:rPr>
          <w:rtl w:val="0"/>
        </w:rPr>
        <w:t xml:space="preserve">epository, and you can use it to generate Debian packages locally in your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Versions number of Development packages are timestamped, so a developer is able to know explicitly which version of each package has been installed at any given time. On the other hand, Release packages follow the standard Semantic Versioning system (</w:t>
      </w:r>
      <w:hyperlink r:id="rId44">
        <w:r w:rsidDel="00000000" w:rsidR="00000000" w:rsidRPr="00000000">
          <w:rPr>
            <w:color w:val="1155cc"/>
            <w:u w:val="single"/>
            <w:rtl w:val="0"/>
          </w:rPr>
          <w:t xml:space="preserve">http://semver.org/</w:t>
        </w:r>
      </w:hyperlink>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8azw348hgf6" w:id="83"/>
      <w:bookmarkEnd w:id="83"/>
      <w:r w:rsidDel="00000000" w:rsidR="00000000" w:rsidRPr="00000000">
        <w:rPr>
          <w:rtl w:val="0"/>
        </w:rPr>
        <w:t xml:space="preserve">Example: kms-core</w:t>
      </w:r>
    </w:p>
    <w:p w:rsidR="00000000" w:rsidDel="00000000" w:rsidP="00000000" w:rsidRDefault="00000000" w:rsidRPr="00000000">
      <w:pPr>
        <w:contextualSpacing w:val="0"/>
        <w:rPr/>
      </w:pPr>
      <w:r w:rsidDel="00000000" w:rsidR="00000000" w:rsidRPr="00000000">
        <w:rPr>
          <w:rtl w:val="0"/>
        </w:rPr>
        <w:t xml:space="preserve">Optional: Make sure the system is in a clean state, removing all KMS packages:</w:t>
      </w:r>
    </w:p>
    <w:p w:rsidR="00000000" w:rsidDel="00000000" w:rsidP="00000000" w:rsidRDefault="00000000" w:rsidRPr="00000000">
      <w:pPr>
        <w:pStyle w:val="Subtitle"/>
        <w:contextualSpacing w:val="0"/>
        <w:rPr/>
      </w:pPr>
      <w:bookmarkStart w:colFirst="0" w:colLast="0" w:name="_s72o08i5dj6" w:id="84"/>
      <w:bookmarkEnd w:id="84"/>
      <w:r w:rsidDel="00000000" w:rsidR="00000000" w:rsidRPr="00000000">
        <w:rPr>
          <w:rtl w:val="0"/>
        </w:rPr>
        <w:t xml:space="preserve">for pkg in \</w:t>
      </w:r>
    </w:p>
    <w:p w:rsidR="00000000" w:rsidDel="00000000" w:rsidP="00000000" w:rsidRDefault="00000000" w:rsidRPr="00000000">
      <w:pPr>
        <w:pStyle w:val="Subtitle"/>
        <w:contextualSpacing w:val="0"/>
        <w:rPr/>
      </w:pPr>
      <w:bookmarkStart w:colFirst="0" w:colLast="0" w:name="_ra6tpqugpnkn" w:id="85"/>
      <w:bookmarkEnd w:id="85"/>
      <w:r w:rsidDel="00000000" w:rsidR="00000000" w:rsidRPr="00000000">
        <w:rPr>
          <w:rtl w:val="0"/>
        </w:rPr>
        <w:t xml:space="preserve">  kurento-module-creator-4.0 kms-cmake-utils \</w:t>
      </w:r>
    </w:p>
    <w:p w:rsidR="00000000" w:rsidDel="00000000" w:rsidP="00000000" w:rsidRDefault="00000000" w:rsidRPr="00000000">
      <w:pPr>
        <w:pStyle w:val="Subtitle"/>
        <w:contextualSpacing w:val="0"/>
        <w:rPr/>
      </w:pPr>
      <w:bookmarkStart w:colFirst="0" w:colLast="0" w:name="_c3lwwl9s82ty" w:id="86"/>
      <w:bookmarkEnd w:id="86"/>
      <w:r w:rsidDel="00000000" w:rsidR="00000000" w:rsidRPr="00000000">
        <w:rPr>
          <w:rtl w:val="0"/>
        </w:rPr>
        <w:t xml:space="preserve">  '^kmsjsoncpp.*' '^kms-jsonrpc-1.0.*' '^kms-.*-6.0.*' \</w:t>
      </w:r>
    </w:p>
    <w:p w:rsidR="00000000" w:rsidDel="00000000" w:rsidP="00000000" w:rsidRDefault="00000000" w:rsidRPr="00000000">
      <w:pPr>
        <w:pStyle w:val="Subtitle"/>
        <w:contextualSpacing w:val="0"/>
        <w:rPr/>
      </w:pPr>
      <w:bookmarkStart w:colFirst="0" w:colLast="0" w:name="_vksjmoid2ir1" w:id="87"/>
      <w:bookmarkEnd w:id="87"/>
      <w:r w:rsidDel="00000000" w:rsidR="00000000" w:rsidRPr="00000000">
        <w:rPr>
          <w:rtl w:val="0"/>
        </w:rPr>
        <w:t xml:space="preserve">  '^gir1.2-gst.*1.5' '^gstreamer1.5.*' '^libgstreamer.*1.5.*' \</w:t>
      </w:r>
    </w:p>
    <w:p w:rsidR="00000000" w:rsidDel="00000000" w:rsidP="00000000" w:rsidRDefault="00000000" w:rsidRPr="00000000">
      <w:pPr>
        <w:pStyle w:val="Subtitle"/>
        <w:contextualSpacing w:val="0"/>
        <w:rPr/>
      </w:pPr>
      <w:bookmarkStart w:colFirst="0" w:colLast="0" w:name="_x15jndgko08u" w:id="88"/>
      <w:bookmarkEnd w:id="88"/>
      <w:r w:rsidDel="00000000" w:rsidR="00000000" w:rsidRPr="00000000">
        <w:rPr>
          <w:rtl w:val="0"/>
        </w:rPr>
        <w:t xml:space="preserve">  '^libnice.*' '^gstreamer.*-nice' \</w:t>
      </w:r>
    </w:p>
    <w:p w:rsidR="00000000" w:rsidDel="00000000" w:rsidP="00000000" w:rsidRDefault="00000000" w:rsidRPr="00000000">
      <w:pPr>
        <w:pStyle w:val="Subtitle"/>
        <w:contextualSpacing w:val="0"/>
        <w:rPr/>
      </w:pPr>
      <w:bookmarkStart w:colFirst="0" w:colLast="0" w:name="_2uizjbrtt6sx" w:id="89"/>
      <w:bookmarkEnd w:id="89"/>
      <w:r w:rsidDel="00000000" w:rsidR="00000000" w:rsidRPr="00000000">
        <w:rPr>
          <w:rtl w:val="0"/>
        </w:rPr>
        <w:t xml:space="preserve">  '^libboost.*-dev' '^libopencv.*-dev' ffmpeg</w:t>
      </w:r>
    </w:p>
    <w:p w:rsidR="00000000" w:rsidDel="00000000" w:rsidP="00000000" w:rsidRDefault="00000000" w:rsidRPr="00000000">
      <w:pPr>
        <w:pStyle w:val="Subtitle"/>
        <w:contextualSpacing w:val="0"/>
        <w:rPr/>
      </w:pPr>
      <w:bookmarkStart w:colFirst="0" w:colLast="0" w:name="_2xa9tvjdf8ef" w:id="90"/>
      <w:bookmarkEnd w:id="90"/>
      <w:r w:rsidDel="00000000" w:rsidR="00000000" w:rsidRPr="00000000">
        <w:rPr>
          <w:rtl w:val="0"/>
        </w:rPr>
        <w:t xml:space="preserve">do apt-get purge --auto-remove --yes $pkg ;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Optional: Add Kurento Packages Repository (see section "</w:t>
      </w:r>
      <w:r w:rsidDel="00000000" w:rsidR="00000000" w:rsidRPr="00000000">
        <w:rPr>
          <w:b w:val="1"/>
          <w:rtl w:val="0"/>
        </w:rPr>
        <w:t xml:space="preserve">Dependency resolution</w:t>
      </w:r>
      <w:r w:rsidDel="00000000" w:rsidR="00000000" w:rsidRPr="00000000">
        <w:rPr>
          <w:rtl w:val="0"/>
        </w:rPr>
        <w:t xml:space="preserve">"):</w:t>
      </w:r>
    </w:p>
    <w:p w:rsidR="00000000" w:rsidDel="00000000" w:rsidP="00000000" w:rsidRDefault="00000000" w:rsidRPr="00000000">
      <w:pPr>
        <w:pStyle w:val="Subtitle"/>
        <w:contextualSpacing w:val="0"/>
        <w:rPr/>
      </w:pPr>
      <w:bookmarkStart w:colFirst="0" w:colLast="0" w:name="_ih36o7ee56c5" w:id="91"/>
      <w:bookmarkEnd w:id="91"/>
      <w:r w:rsidDel="00000000" w:rsidR="00000000" w:rsidRPr="00000000">
        <w:rPr>
          <w:rtl w:val="0"/>
        </w:rPr>
        <w:t xml:space="preserve">tee /etc/apt/sources.list.d/kurento-xenial-dev.list &gt; /dev/null &lt;&lt;EOF</w:t>
      </w:r>
    </w:p>
    <w:p w:rsidR="00000000" w:rsidDel="00000000" w:rsidP="00000000" w:rsidRDefault="00000000" w:rsidRPr="00000000">
      <w:pPr>
        <w:pStyle w:val="Subtitle"/>
        <w:contextualSpacing w:val="0"/>
        <w:rPr/>
      </w:pPr>
      <w:bookmarkStart w:colFirst="0" w:colLast="0" w:name="_mvkfrh7qa3o9" w:id="92"/>
      <w:bookmarkEnd w:id="92"/>
      <w:r w:rsidDel="00000000" w:rsidR="00000000" w:rsidRPr="00000000">
        <w:rPr>
          <w:rtl w:val="0"/>
        </w:rPr>
        <w:t xml:space="preserve"># Kurento Packages repository</w:t>
      </w:r>
    </w:p>
    <w:p w:rsidR="00000000" w:rsidDel="00000000" w:rsidP="00000000" w:rsidRDefault="00000000" w:rsidRPr="00000000">
      <w:pPr>
        <w:pStyle w:val="Subtitle"/>
        <w:contextualSpacing w:val="0"/>
        <w:rPr/>
      </w:pPr>
      <w:bookmarkStart w:colFirst="0" w:colLast="0" w:name="_jqnc0h4l0c0v" w:id="93"/>
      <w:bookmarkEnd w:id="93"/>
      <w:r w:rsidDel="00000000" w:rsidR="00000000" w:rsidRPr="00000000">
        <w:rPr>
          <w:rtl w:val="0"/>
        </w:rPr>
        <w:t xml:space="preserve">deb http://ubuntu.kurento.org xenial-dev kms6</w:t>
      </w:r>
    </w:p>
    <w:p w:rsidR="00000000" w:rsidDel="00000000" w:rsidP="00000000" w:rsidRDefault="00000000" w:rsidRPr="00000000">
      <w:pPr>
        <w:pStyle w:val="Subtitle"/>
        <w:contextualSpacing w:val="0"/>
        <w:rPr/>
      </w:pPr>
      <w:bookmarkStart w:colFirst="0" w:colLast="0" w:name="_34ap7xghjw7j" w:id="94"/>
      <w:bookmarkEnd w:id="94"/>
      <w:r w:rsidDel="00000000" w:rsidR="00000000" w:rsidRPr="00000000">
        <w:rPr>
          <w:rtl w:val="0"/>
        </w:rPr>
        <w:t xml:space="preserve">EOF</w:t>
      </w:r>
    </w:p>
    <w:p w:rsidR="00000000" w:rsidDel="00000000" w:rsidP="00000000" w:rsidRDefault="00000000" w:rsidRPr="00000000">
      <w:pPr>
        <w:pStyle w:val="Subtitle"/>
        <w:contextualSpacing w:val="0"/>
        <w:rPr/>
      </w:pPr>
      <w:bookmarkStart w:colFirst="0" w:colLast="0" w:name="_gohyd4qlj27a" w:id="95"/>
      <w:bookmarkEnd w:id="95"/>
      <w:r w:rsidDel="00000000" w:rsidR="00000000" w:rsidRPr="00000000">
        <w:rPr>
          <w:rtl w:val="0"/>
        </w:rPr>
        <w:t xml:space="preserve">wget http://ubuntu.kurento.org/kurento.gpg.key -O - | apt-key add -</w:t>
      </w:r>
    </w:p>
    <w:p w:rsidR="00000000" w:rsidDel="00000000" w:rsidP="00000000" w:rsidRDefault="00000000" w:rsidRPr="00000000">
      <w:pPr>
        <w:pStyle w:val="Subtitle"/>
        <w:contextualSpacing w:val="0"/>
        <w:rPr/>
      </w:pPr>
      <w:bookmarkStart w:colFirst="0" w:colLast="0" w:name="_eajgrcmxbypf" w:id="96"/>
      <w:bookmarkEnd w:id="96"/>
      <w:r w:rsidDel="00000000" w:rsidR="00000000" w:rsidRPr="00000000">
        <w:rPr>
          <w:rtl w:val="0"/>
        </w:rPr>
        <w:t xml:space="preserve">apt-get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Install system tools and Python modules:</w:t>
      </w:r>
    </w:p>
    <w:p w:rsidR="00000000" w:rsidDel="00000000" w:rsidP="00000000" w:rsidRDefault="00000000" w:rsidRPr="00000000">
      <w:pPr>
        <w:pStyle w:val="Subtitle"/>
        <w:contextualSpacing w:val="0"/>
        <w:rPr/>
      </w:pPr>
      <w:bookmarkStart w:colFirst="0" w:colLast="0" w:name="_a44jp46yujmz" w:id="97"/>
      <w:bookmarkEnd w:id="97"/>
      <w:r w:rsidDel="00000000" w:rsidR="00000000" w:rsidRPr="00000000">
        <w:rPr>
          <w:rtl w:val="0"/>
        </w:rPr>
        <w:t xml:space="preserve">apt-get install --no-install-recommends \</w:t>
      </w:r>
    </w:p>
    <w:p w:rsidR="00000000" w:rsidDel="00000000" w:rsidP="00000000" w:rsidRDefault="00000000" w:rsidRPr="00000000">
      <w:pPr>
        <w:pStyle w:val="Subtitle"/>
        <w:contextualSpacing w:val="0"/>
        <w:rPr/>
      </w:pPr>
      <w:bookmarkStart w:colFirst="0" w:colLast="0" w:name="_xj83iam99zin" w:id="98"/>
      <w:bookmarkEnd w:id="98"/>
      <w:r w:rsidDel="00000000" w:rsidR="00000000" w:rsidRPr="00000000">
        <w:rPr>
          <w:rtl w:val="0"/>
        </w:rPr>
        <w:t xml:space="preserve">  curl wget git build-essential fakeroot debhelper subversion flex realpath \</w:t>
      </w:r>
    </w:p>
    <w:p w:rsidR="00000000" w:rsidDel="00000000" w:rsidP="00000000" w:rsidRDefault="00000000" w:rsidRPr="00000000">
      <w:pPr>
        <w:pStyle w:val="Subtitle"/>
        <w:contextualSpacing w:val="0"/>
        <w:rPr/>
      </w:pPr>
      <w:bookmarkStart w:colFirst="0" w:colLast="0" w:name="_vvc6d6fsoaxo" w:id="99"/>
      <w:bookmarkEnd w:id="99"/>
      <w:r w:rsidDel="00000000" w:rsidR="00000000" w:rsidRPr="00000000">
        <w:rPr>
          <w:rtl w:val="0"/>
        </w:rPr>
        <w:t xml:space="preserve">  python python-apt python-debian python-git python-requests python-yaml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and setup packaging 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 clone https://github.com/Kurento/adm-scripts.git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export PATH="$PWD/adm-scripts:$PATH"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and build packages for the desired module: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 clone </w:t>
      </w:r>
      <w:r w:rsidDel="00000000" w:rsidR="00000000" w:rsidRPr="00000000">
        <w:rPr>
          <w:rFonts w:ascii="Consolas" w:cs="Consolas" w:eastAsia="Consolas" w:hAnsi="Consolas"/>
          <w:sz w:val="18"/>
          <w:szCs w:val="18"/>
          <w:rtl w:val="0"/>
        </w:rPr>
        <w:t xml:space="preserve">https://github.com/Kurento/kms-core.git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cd kms-core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../adm-scripts/kms/compile_project.py --base_url https://github.com/Kurento compile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13"/>
        </w:numPr>
        <w:ind w:left="720" w:hanging="360"/>
        <w:contextualSpacing w:val="1"/>
        <w:rPr/>
      </w:pPr>
      <w:r w:rsidDel="00000000" w:rsidR="00000000" w:rsidRPr="00000000">
        <w:rPr>
          <w:rFonts w:ascii="Consolas" w:cs="Consolas" w:eastAsia="Consolas" w:hAnsi="Consolas"/>
          <w:sz w:val="18"/>
          <w:szCs w:val="18"/>
          <w:rtl w:val="0"/>
        </w:rPr>
        <w:t xml:space="preserve">subversion</w:t>
      </w:r>
      <w:r w:rsidDel="00000000" w:rsidR="00000000" w:rsidRPr="00000000">
        <w:rPr>
          <w:rtl w:val="0"/>
        </w:rPr>
        <w:t xml:space="preserve"> (svn) is used by </w:t>
      </w:r>
      <w:r w:rsidDel="00000000" w:rsidR="00000000" w:rsidRPr="00000000">
        <w:rPr>
          <w:rFonts w:ascii="Consolas" w:cs="Consolas" w:eastAsia="Consolas" w:hAnsi="Consolas"/>
          <w:sz w:val="18"/>
          <w:szCs w:val="18"/>
          <w:rtl w:val="0"/>
        </w:rPr>
        <w:t xml:space="preserve">compile_project.py</w:t>
      </w:r>
      <w:r w:rsidDel="00000000" w:rsidR="00000000" w:rsidRPr="00000000">
        <w:rPr>
          <w:rtl w:val="0"/>
        </w:rPr>
        <w:t xml:space="preserve"> due to GitHub's lack of support for the </w:t>
      </w:r>
      <w:r w:rsidDel="00000000" w:rsidR="00000000" w:rsidRPr="00000000">
        <w:rPr>
          <w:rFonts w:ascii="Consolas" w:cs="Consolas" w:eastAsia="Consolas" w:hAnsi="Consolas"/>
          <w:sz w:val="18"/>
          <w:szCs w:val="18"/>
          <w:rtl w:val="0"/>
        </w:rPr>
        <w:t xml:space="preserve">git-archive</w:t>
      </w:r>
      <w:r w:rsidDel="00000000" w:rsidR="00000000" w:rsidRPr="00000000">
        <w:rPr>
          <w:rtl w:val="0"/>
        </w:rPr>
        <w:t xml:space="preserve"> protocol (</w:t>
      </w:r>
      <w:hyperlink r:id="rId45">
        <w:r w:rsidDel="00000000" w:rsidR="00000000" w:rsidRPr="00000000">
          <w:rPr>
            <w:color w:val="1155cc"/>
            <w:u w:val="single"/>
            <w:rtl w:val="0"/>
          </w:rPr>
          <w:t xml:space="preserve">https://github.com/isaacs/github/issues/554</w:t>
        </w:r>
      </w:hyperlink>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rFonts w:ascii="Consolas" w:cs="Consolas" w:eastAsia="Consolas" w:hAnsi="Consolas"/>
          <w:sz w:val="18"/>
          <w:szCs w:val="18"/>
          <w:rtl w:val="0"/>
        </w:rPr>
        <w:t xml:space="preserve">flex</w:t>
      </w:r>
      <w:r w:rsidDel="00000000" w:rsidR="00000000" w:rsidRPr="00000000">
        <w:rPr>
          <w:rtl w:val="0"/>
        </w:rPr>
        <w:t xml:space="preserve"> can be installed by </w:t>
      </w:r>
      <w:r w:rsidDel="00000000" w:rsidR="00000000" w:rsidRPr="00000000">
        <w:rPr>
          <w:rFonts w:ascii="Consolas" w:cs="Consolas" w:eastAsia="Consolas" w:hAnsi="Consolas"/>
          <w:sz w:val="18"/>
          <w:szCs w:val="18"/>
          <w:rtl w:val="0"/>
        </w:rPr>
        <w:t xml:space="preserve">gstreamer</w:t>
      </w:r>
      <w:r w:rsidDel="00000000" w:rsidR="00000000" w:rsidRPr="00000000">
        <w:rPr>
          <w:rtl w:val="0"/>
        </w:rPr>
        <w:t xml:space="preserve">, when a bug in package version detection gets fixed.</w:t>
      </w:r>
    </w:p>
    <w:p w:rsidR="00000000" w:rsidDel="00000000" w:rsidP="00000000" w:rsidRDefault="00000000" w:rsidRPr="00000000">
      <w:pPr>
        <w:numPr>
          <w:ilvl w:val="0"/>
          <w:numId w:val="13"/>
        </w:numPr>
        <w:ind w:left="720" w:hanging="360"/>
        <w:contextualSpacing w:val="1"/>
        <w:rPr/>
      </w:pPr>
      <w:r w:rsidDel="00000000" w:rsidR="00000000" w:rsidRPr="00000000">
        <w:rPr>
          <w:rFonts w:ascii="Consolas" w:cs="Consolas" w:eastAsia="Consolas" w:hAnsi="Consolas"/>
          <w:sz w:val="18"/>
          <w:szCs w:val="18"/>
          <w:rtl w:val="0"/>
        </w:rPr>
        <w:t xml:space="preserve">realpath</w:t>
      </w:r>
      <w:r w:rsidDel="00000000" w:rsidR="00000000" w:rsidRPr="00000000">
        <w:rPr>
          <w:rtl w:val="0"/>
        </w:rPr>
        <w:t xml:space="preserve"> is used by </w:t>
      </w:r>
      <w:r w:rsidDel="00000000" w:rsidR="00000000" w:rsidRPr="00000000">
        <w:rPr>
          <w:rFonts w:ascii="Consolas" w:cs="Consolas" w:eastAsia="Consolas" w:hAnsi="Consolas"/>
          <w:sz w:val="18"/>
          <w:szCs w:val="18"/>
          <w:rtl w:val="0"/>
        </w:rPr>
        <w:t xml:space="preserve">adm-scripts/kurento_check_version.sh</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oaz0uphd5fa2" w:id="100"/>
      <w:bookmarkEnd w:id="100"/>
      <w:r w:rsidDel="00000000" w:rsidR="00000000" w:rsidRPr="00000000">
        <w:rPr>
          <w:rtl w:val="0"/>
        </w:rPr>
        <w:t xml:space="preserve">Dependency resolution: to repo or not to repo</w:t>
      </w:r>
    </w:p>
    <w:p w:rsidR="00000000" w:rsidDel="00000000" w:rsidP="00000000" w:rsidRDefault="00000000" w:rsidRPr="00000000">
      <w:pPr>
        <w:contextualSpacing w:val="0"/>
        <w:rPr/>
      </w:pPr>
      <w:r w:rsidDel="00000000" w:rsidR="00000000" w:rsidRPr="00000000">
        <w:rPr>
          <w:rtl w:val="0"/>
        </w:rPr>
        <w:t xml:space="preserve">The script </w:t>
      </w:r>
      <w:r w:rsidDel="00000000" w:rsidR="00000000" w:rsidRPr="00000000">
        <w:rPr>
          <w:rFonts w:ascii="Consolas" w:cs="Consolas" w:eastAsia="Consolas" w:hAnsi="Consolas"/>
          <w:sz w:val="18"/>
          <w:szCs w:val="18"/>
          <w:rtl w:val="0"/>
        </w:rPr>
        <w:t xml:space="preserve">compile_project.py</w:t>
      </w:r>
      <w:r w:rsidDel="00000000" w:rsidR="00000000" w:rsidRPr="00000000">
        <w:rPr>
          <w:rtl w:val="0"/>
        </w:rPr>
        <w:t xml:space="preserve"> is able to resolve all dependencies for any given module. For each dependency, the following process will happen: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dependency is already available to </w:t>
      </w:r>
      <w:r w:rsidDel="00000000" w:rsidR="00000000" w:rsidRPr="00000000">
        <w:rPr>
          <w:rFonts w:ascii="Consolas" w:cs="Consolas" w:eastAsia="Consolas" w:hAnsi="Consolas"/>
          <w:sz w:val="18"/>
          <w:szCs w:val="18"/>
          <w:rtl w:val="0"/>
        </w:rPr>
        <w:t xml:space="preserve">apt-get</w:t>
      </w:r>
      <w:r w:rsidDel="00000000" w:rsidR="00000000" w:rsidRPr="00000000">
        <w:rPr>
          <w:rtl w:val="0"/>
        </w:rPr>
        <w:t xml:space="preserve"> from the Kurento Packages Repository, it will get downloaded and installed. This means that the dependency will not get built locally.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dependency is not available to </w:t>
      </w:r>
      <w:r w:rsidDel="00000000" w:rsidR="00000000" w:rsidRPr="00000000">
        <w:rPr>
          <w:rFonts w:ascii="Consolas" w:cs="Consolas" w:eastAsia="Consolas" w:hAnsi="Consolas"/>
          <w:sz w:val="18"/>
          <w:szCs w:val="18"/>
          <w:rtl w:val="0"/>
        </w:rPr>
        <w:t xml:space="preserve">apt-get</w:t>
      </w:r>
      <w:r w:rsidDel="00000000" w:rsidR="00000000" w:rsidRPr="00000000">
        <w:rPr>
          <w:rtl w:val="0"/>
        </w:rPr>
        <w:t xml:space="preserve">, its corresponding project will be cloned from the Git repo, built, and packaged itself. This triggers a recursive call to </w:t>
      </w:r>
      <w:r w:rsidDel="00000000" w:rsidR="00000000" w:rsidRPr="00000000">
        <w:rPr>
          <w:rFonts w:ascii="Consolas" w:cs="Consolas" w:eastAsia="Consolas" w:hAnsi="Consolas"/>
          <w:sz w:val="18"/>
          <w:szCs w:val="18"/>
          <w:rtl w:val="0"/>
        </w:rPr>
        <w:t xml:space="preserve">compile_project.py</w:t>
      </w:r>
      <w:r w:rsidDel="00000000" w:rsidR="00000000" w:rsidRPr="00000000">
        <w:rPr>
          <w:rtl w:val="0"/>
        </w:rPr>
        <w:t xml:space="preserve">, which in turn will try to satisfy all the dependencies corresponding to that sub-project.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very important to keep in mind the dependency resolution mechanism that happens in the Python script, because it can affect which packages get built in the development machine. </w:t>
      </w:r>
      <w:r w:rsidDel="00000000" w:rsidR="00000000" w:rsidRPr="00000000">
        <w:rPr>
          <w:b w:val="1"/>
          <w:rtl w:val="0"/>
        </w:rPr>
        <w:t xml:space="preserve">If the Kurento Packages Repository has been configured for </w:t>
      </w:r>
      <w:r w:rsidDel="00000000" w:rsidR="00000000" w:rsidRPr="00000000">
        <w:rPr>
          <w:rFonts w:ascii="Consolas" w:cs="Consolas" w:eastAsia="Consolas" w:hAnsi="Consolas"/>
          <w:b w:val="1"/>
          <w:sz w:val="18"/>
          <w:szCs w:val="18"/>
          <w:rtl w:val="0"/>
        </w:rPr>
        <w:t xml:space="preserve">apt-get</w:t>
      </w:r>
      <w:r w:rsidDel="00000000" w:rsidR="00000000" w:rsidRPr="00000000">
        <w:rPr>
          <w:b w:val="1"/>
          <w:rtl w:val="0"/>
        </w:rPr>
        <w:t xml:space="preserve">, then all dependencies for a given module will be downloaded and installed from the repo, instead of being built</w:t>
      </w:r>
      <w:r w:rsidDel="00000000" w:rsidR="00000000" w:rsidRPr="00000000">
        <w:rPr>
          <w:rtl w:val="0"/>
        </w:rPr>
        <w:t xml:space="preserve">. On the other hand, if the Kurento repo has </w:t>
      </w:r>
      <w:r w:rsidDel="00000000" w:rsidR="00000000" w:rsidRPr="00000000">
        <w:rPr>
          <w:i w:val="1"/>
          <w:rtl w:val="0"/>
        </w:rPr>
        <w:t xml:space="preserve">not</w:t>
      </w:r>
      <w:r w:rsidDel="00000000" w:rsidR="00000000" w:rsidRPr="00000000">
        <w:rPr>
          <w:rtl w:val="0"/>
        </w:rPr>
        <w:t xml:space="preserve"> been configured, then all dependencies will be built from 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can have a very big impact on the amount of modules that need to be built to satisfy the dependencies of a given project. The most prominent example is </w:t>
      </w:r>
      <w:r w:rsidDel="00000000" w:rsidR="00000000" w:rsidRPr="00000000">
        <w:rPr>
          <w:b w:val="1"/>
          <w:rtl w:val="0"/>
        </w:rPr>
        <w:t xml:space="preserve">kurento-media-server</w:t>
      </w:r>
      <w:r w:rsidDel="00000000" w:rsidR="00000000" w:rsidRPr="00000000">
        <w:rPr>
          <w:rtl w:val="0"/>
        </w:rPr>
        <w:t xml:space="preserve">: it basically depends on </w:t>
      </w:r>
      <w:r w:rsidDel="00000000" w:rsidR="00000000" w:rsidRPr="00000000">
        <w:rPr>
          <w:i w:val="1"/>
          <w:rtl w:val="0"/>
        </w:rPr>
        <w:t xml:space="preserve">everything</w:t>
      </w:r>
      <w:r w:rsidDel="00000000" w:rsidR="00000000" w:rsidRPr="00000000">
        <w:rPr>
          <w:rtl w:val="0"/>
        </w:rPr>
        <w:t xml:space="preserve"> else. If the Kurento repo is available to </w:t>
      </w:r>
      <w:r w:rsidDel="00000000" w:rsidR="00000000" w:rsidRPr="00000000">
        <w:rPr>
          <w:rFonts w:ascii="Consolas" w:cs="Consolas" w:eastAsia="Consolas" w:hAnsi="Consolas"/>
          <w:sz w:val="18"/>
          <w:szCs w:val="18"/>
          <w:rtl w:val="0"/>
        </w:rPr>
        <w:t xml:space="preserve">apt-get</w:t>
      </w:r>
      <w:r w:rsidDel="00000000" w:rsidR="00000000" w:rsidRPr="00000000">
        <w:rPr>
          <w:rtl w:val="0"/>
        </w:rPr>
        <w:t xml:space="preserve">, then all of KMS libraries will be downloaded and installed. If the repo is not available, then all source code of KMS will get downloaded and built, including the whole GStreamer libraries and other forked libraries.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Important Note</w:t>
      </w:r>
      <w:r w:rsidDel="00000000" w:rsidR="00000000" w:rsidRPr="00000000">
        <w:rPr>
          <w:rtl w:val="0"/>
        </w:rPr>
        <w:t xml:space="preserve">: This only applies to Ubuntu 16.04 (Xenial), for which the official package repositories already contain all required development libraries to build the whole KMS. However, for Ubuntu 14.04 (Trusty) the official repos are missing some required packages, so the Kurento Packages Repository must be configured in the system in order to build all of KMS. Refer to the following sections.</w:t>
      </w:r>
    </w:p>
    <w:p w:rsidR="00000000" w:rsidDel="00000000" w:rsidP="00000000" w:rsidRDefault="00000000" w:rsidRPr="00000000">
      <w:pPr>
        <w:pStyle w:val="Heading3"/>
        <w:contextualSpacing w:val="0"/>
        <w:rPr/>
      </w:pPr>
      <w:bookmarkStart w:colFirst="0" w:colLast="0" w:name="_ytrz089jccs2" w:id="101"/>
      <w:bookmarkEnd w:id="101"/>
      <w:r w:rsidDel="00000000" w:rsidR="00000000" w:rsidRPr="00000000">
        <w:rPr>
          <w:rtl w:val="0"/>
        </w:rPr>
        <w:t xml:space="preserve">Package generation script</w:t>
      </w:r>
    </w:p>
    <w:p w:rsidR="00000000" w:rsidDel="00000000" w:rsidP="00000000" w:rsidRDefault="00000000" w:rsidRPr="00000000">
      <w:pPr>
        <w:contextualSpacing w:val="0"/>
        <w:rPr/>
      </w:pPr>
      <w:r w:rsidDel="00000000" w:rsidR="00000000" w:rsidRPr="00000000">
        <w:rPr>
          <w:rtl w:val="0"/>
        </w:rPr>
        <w:t xml:space="preserve">This is the full procedure followed by the </w:t>
      </w:r>
      <w:r w:rsidDel="00000000" w:rsidR="00000000" w:rsidRPr="00000000">
        <w:rPr>
          <w:rFonts w:ascii="Consolas" w:cs="Consolas" w:eastAsia="Consolas" w:hAnsi="Consolas"/>
          <w:sz w:val="18"/>
          <w:szCs w:val="18"/>
          <w:rtl w:val="0"/>
        </w:rPr>
        <w:t xml:space="preserve">compile_project.py</w:t>
      </w:r>
      <w:r w:rsidDel="00000000" w:rsidR="00000000" w:rsidRPr="00000000">
        <w:rPr>
          <w:rtl w:val="0"/>
        </w:rPr>
        <w:t xml:space="preserve"> script: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Check if all development dependencies for the given module are installed in the system. This check is done by parsing the file </w:t>
      </w:r>
      <w:r w:rsidDel="00000000" w:rsidR="00000000" w:rsidRPr="00000000">
        <w:rPr>
          <w:rFonts w:ascii="Consolas" w:cs="Consolas" w:eastAsia="Consolas" w:hAnsi="Consolas"/>
          <w:b w:val="1"/>
          <w:sz w:val="18"/>
          <w:szCs w:val="18"/>
          <w:rtl w:val="0"/>
        </w:rPr>
        <w:t xml:space="preserve">debian/control</w:t>
      </w:r>
      <w:r w:rsidDel="00000000" w:rsidR="00000000" w:rsidRPr="00000000">
        <w:rPr>
          <w:rtl w:val="0"/>
        </w:rPr>
        <w:t xml:space="preserve"> of the project.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some dependencies are not installed, </w:t>
      </w:r>
      <w:r w:rsidDel="00000000" w:rsidR="00000000" w:rsidRPr="00000000">
        <w:rPr>
          <w:rFonts w:ascii="Consolas" w:cs="Consolas" w:eastAsia="Consolas" w:hAnsi="Consolas"/>
          <w:sz w:val="18"/>
          <w:szCs w:val="18"/>
          <w:rtl w:val="0"/>
        </w:rPr>
        <w:t xml:space="preserve">apt-get</w:t>
      </w:r>
      <w:r w:rsidDel="00000000" w:rsidR="00000000" w:rsidRPr="00000000">
        <w:rPr>
          <w:rtl w:val="0"/>
        </w:rPr>
        <w:t xml:space="preserve"> tries to install them.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For each dependency defined in the file </w:t>
      </w:r>
      <w:r w:rsidDel="00000000" w:rsidR="00000000" w:rsidRPr="00000000">
        <w:rPr>
          <w:rFonts w:ascii="Consolas" w:cs="Consolas" w:eastAsia="Consolas" w:hAnsi="Consolas"/>
          <w:b w:val="1"/>
          <w:sz w:val="18"/>
          <w:szCs w:val="18"/>
          <w:rtl w:val="0"/>
        </w:rPr>
        <w:t xml:space="preserve">.build.yaml</w:t>
      </w:r>
      <w:r w:rsidDel="00000000" w:rsidR="00000000" w:rsidRPr="00000000">
        <w:rPr>
          <w:rtl w:val="0"/>
        </w:rPr>
        <w:t xml:space="preserve">, the script checks if it got installed during the previous step. If it wasn't, then the script checks if these dependencies can be found in the source code repository given as argument. The script then proceeds to find this dependency's real name and requirements by checking its online copy of the </w:t>
      </w:r>
      <w:r w:rsidDel="00000000" w:rsidR="00000000" w:rsidRPr="00000000">
        <w:rPr>
          <w:rFonts w:ascii="Consolas" w:cs="Consolas" w:eastAsia="Consolas" w:hAnsi="Consolas"/>
          <w:sz w:val="18"/>
          <w:szCs w:val="18"/>
          <w:rtl w:val="0"/>
        </w:rPr>
        <w:t xml:space="preserve">debian/control</w:t>
      </w:r>
      <w:r w:rsidDel="00000000" w:rsidR="00000000" w:rsidRPr="00000000">
        <w:rPr>
          <w:rtl w:val="0"/>
        </w:rPr>
        <w:t xml:space="preserve"> 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Every dependency with source repository, as found in the previous step, is cloned and the script is run recursively with that module.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When all development dependencies are installed (either from package repositories or compiling from source code), the requested module is built, and its Debian packages are generated and installed.</w:t>
      </w:r>
    </w:p>
    <w:p w:rsidR="00000000" w:rsidDel="00000000" w:rsidP="00000000" w:rsidRDefault="00000000" w:rsidRPr="00000000">
      <w:pPr>
        <w:pStyle w:val="Heading3"/>
        <w:contextualSpacing w:val="0"/>
        <w:rPr/>
      </w:pPr>
      <w:bookmarkStart w:colFirst="0" w:colLast="0" w:name="_btau06yrmy3l" w:id="102"/>
      <w:bookmarkEnd w:id="102"/>
      <w:r w:rsidDel="00000000" w:rsidR="00000000" w:rsidRPr="00000000">
        <w:rPr>
          <w:rtl w:val="0"/>
        </w:rPr>
        <w:t xml:space="preserve">Building KMS on Ubuntu 14.04 (Trusty)</w:t>
      </w:r>
    </w:p>
    <w:p w:rsidR="00000000" w:rsidDel="00000000" w:rsidP="00000000" w:rsidRDefault="00000000" w:rsidRPr="00000000">
      <w:pPr>
        <w:contextualSpacing w:val="0"/>
        <w:rPr/>
      </w:pPr>
      <w:r w:rsidDel="00000000" w:rsidR="00000000" w:rsidRPr="00000000">
        <w:rPr>
          <w:rtl w:val="0"/>
        </w:rPr>
        <w:t xml:space="preserve">KMS cannot be built in Trusty without adding the Kurento Packages Repository, because some of the system development libraries are required in a more recent version than the one available by default in the official Ubuntu Trusty repos. This is a non exhaustive list of those required libraries, compared with the versions available in Xenial and in the Kurento repo: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kms-core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libglib2.0-dev (&gt;= 2.46); 14.04 = (2.40); 16.04 = (2.48); Kurento = (2.46).</w:t>
        <w:br w:type="textWrapping"/>
        <w:t xml:space="preserve">It actually builds and works fine with 2.40, but the required version of glib was first raised from 2.40 to 2.42 and later to 2.46 in commits b10d318b and 7f703bed, justified as providing huge performance improvement in </w:t>
      </w:r>
      <w:r w:rsidDel="00000000" w:rsidR="00000000" w:rsidRPr="00000000">
        <w:rPr>
          <w:rFonts w:ascii="Consolas" w:cs="Consolas" w:eastAsia="Consolas" w:hAnsi="Consolas"/>
          <w:sz w:val="18"/>
          <w:szCs w:val="18"/>
          <w:rtl w:val="0"/>
        </w:rPr>
        <w:t xml:space="preserve">mutex</w:t>
      </w:r>
      <w:r w:rsidDel="00000000" w:rsidR="00000000" w:rsidRPr="00000000">
        <w:rPr>
          <w:rtl w:val="0"/>
        </w:rPr>
        <w:t xml:space="preserve"> and </w:t>
      </w:r>
      <w:r w:rsidDel="00000000" w:rsidR="00000000" w:rsidRPr="00000000">
        <w:rPr>
          <w:rFonts w:ascii="Consolas" w:cs="Consolas" w:eastAsia="Consolas" w:hAnsi="Consolas"/>
          <w:sz w:val="18"/>
          <w:szCs w:val="18"/>
          <w:rtl w:val="0"/>
        </w:rPr>
        <w:t xml:space="preserve">g_object_ref</w:t>
      </w: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gst-plugins-base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libsoup2.4-dev (&gt;= 2.48); 14.04 = (2.44); 16.04 = (2.52); Kurento = (2.50).</w:t>
      </w:r>
    </w:p>
    <w:p w:rsidR="00000000" w:rsidDel="00000000" w:rsidP="00000000" w:rsidRDefault="00000000" w:rsidRPr="00000000">
      <w:pPr>
        <w:contextualSpacing w:val="0"/>
        <w:rPr>
          <w:b w:val="1"/>
        </w:rPr>
      </w:pPr>
      <w:r w:rsidDel="00000000" w:rsidR="00000000" w:rsidRPr="00000000">
        <w:rPr>
          <w:b w:val="1"/>
          <w:rtl w:val="0"/>
        </w:rPr>
        <w:t xml:space="preserve">libsrtp</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libssl-dev (&gt;= 1.0.2); 14.04 = (1.0.1f); 16.04 = (1.0.2g); Kurento = (1.0.2g).</w:t>
      </w:r>
    </w:p>
    <w:p w:rsidR="00000000" w:rsidDel="00000000" w:rsidP="00000000" w:rsidRDefault="00000000" w:rsidRPr="00000000">
      <w:pPr>
        <w:contextualSpacing w:val="0"/>
        <w:rPr>
          <w:b w:val="1"/>
        </w:rPr>
      </w:pPr>
      <w:r w:rsidDel="00000000" w:rsidR="00000000" w:rsidRPr="00000000">
        <w:rPr>
          <w:b w:val="1"/>
          <w:rtl w:val="0"/>
        </w:rPr>
        <w:t xml:space="preserve">gst-plugins-bad</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libde265-dev (Any); 14.04 = (None); 16.04 = (1.0.2); Kurento = (0.9).</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libx265-dev (Any); 14.04 = (None); 16.04 = (1.9); Kurento = (1.7).</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libass-dev (&gt;= 0.10.2); 14.04 = (0.10.1); 16.04 = (0.13.1); Kurento = (0.10.2).</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libgnutls28-dev and librtmp-dev; the latter depends on libgnutls-dev, which conflicts with the former (only in 14.04). Solution: use librtmp-dev from Kurento repo, which doesn't depend on libgnutls-dev.</w:t>
      </w:r>
    </w:p>
    <w:p w:rsidR="00000000" w:rsidDel="00000000" w:rsidP="00000000" w:rsidRDefault="00000000" w:rsidRPr="00000000">
      <w:pPr>
        <w:contextualSpacing w:val="0"/>
        <w:rPr>
          <w:b w:val="1"/>
        </w:rPr>
      </w:pPr>
      <w:r w:rsidDel="00000000" w:rsidR="00000000" w:rsidRPr="00000000">
        <w:rPr>
          <w:b w:val="1"/>
          <w:rtl w:val="0"/>
        </w:rPr>
        <w:t xml:space="preserve">kms-elements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libnice-dev (&gt;= 0.1.13); 14.04 = (0.1.4); 16.04 = (0.1.13); Kurento = (0.1.13).</w:t>
      </w:r>
    </w:p>
    <w:p w:rsidR="00000000" w:rsidDel="00000000" w:rsidP="00000000" w:rsidRDefault="00000000" w:rsidRPr="00000000">
      <w:pPr>
        <w:contextualSpacing w:val="0"/>
        <w:rPr>
          <w:b w:val="1"/>
        </w:rPr>
      </w:pPr>
      <w:r w:rsidDel="00000000" w:rsidR="00000000" w:rsidRPr="00000000">
        <w:rPr>
          <w:b w:val="1"/>
          <w:rtl w:val="0"/>
        </w:rPr>
        <w:t xml:space="preserve">libnice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libgupnp-igd-1.0-dev (&gt;= 0.2.4); 14.04 = (0.2.2); 16.04 = (0.2.4); Kurento = (0.2.4).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means that it is not possible to build the whole KMS without the Kurento Packages Repository already configured in the system. But as we mentioned in the previous section, the mere presence of this repo will skip building as many packages as possible if the build script is able to find them already available for install with </w:t>
      </w:r>
      <w:r w:rsidDel="00000000" w:rsidR="00000000" w:rsidRPr="00000000">
        <w:rPr>
          <w:rFonts w:ascii="Consolas" w:cs="Consolas" w:eastAsia="Consolas" w:hAnsi="Consolas"/>
          <w:sz w:val="18"/>
          <w:szCs w:val="18"/>
          <w:rtl w:val="0"/>
        </w:rPr>
        <w:t xml:space="preserve">apt-get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case that we want to build the whole KMS libraries and modules, the solution to this problem is to clone each module separately, and build them in the order given by their dependency graph, which is this (see section "</w:t>
      </w:r>
      <w:r w:rsidDel="00000000" w:rsidR="00000000" w:rsidRPr="00000000">
        <w:rPr>
          <w:b w:val="1"/>
          <w:rtl w:val="0"/>
        </w:rPr>
        <w:t xml:space="preserve">Repository dependency graph</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gstreamer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gst-plugins-base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gst-plugins-good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gst-plugins-ugly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libsrtp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openh264</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gst-plugins-bad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gst-libav</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usrsctp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openwebrtc-gst-plugins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jsoncpp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libnice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kms-cmake-utils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kurento-module-creator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kms-jsonrpc</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kms-core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kms-elements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kms-filters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kurento-media-server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kms-chroma</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kms-crowddetector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kms-datachannelexample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kms-platedetector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kms-pointerdetector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pj61rxz4scz" w:id="103"/>
      <w:bookmarkEnd w:id="103"/>
      <w:r w:rsidDel="00000000" w:rsidR="00000000" w:rsidRPr="00000000">
        <w:rPr>
          <w:rtl w:val="0"/>
        </w:rPr>
        <w:t xml:space="preserve">How-to’s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3ieir1ipc31" w:id="104"/>
      <w:bookmarkEnd w:id="104"/>
      <w:r w:rsidDel="00000000" w:rsidR="00000000" w:rsidRPr="00000000">
        <w:rPr>
          <w:rtl w:val="0"/>
        </w:rPr>
        <w:t xml:space="preserve">How to add or update an external library to kurento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it to/Change it 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dependency to debian/control in the project that uses it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dependency to CMakeLists.txt in the project that uses it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9utjhog5oi4" w:id="105"/>
      <w:bookmarkEnd w:id="105"/>
      <w:r w:rsidDel="00000000" w:rsidR="00000000" w:rsidRPr="00000000">
        <w:rPr>
          <w:rtl w:val="0"/>
        </w:rPr>
        <w:t xml:space="preserve">How to add a new fork library to kurento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Fork the repository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.build.yaml in this repository with build instructions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dependency to debian/control in the project that uses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dependency to CMakeLists.txt in the project that uses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dependency to .build.yaml in the project that uses it</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ialgwayrtbg" w:id="106"/>
      <w:bookmarkEnd w:id="106"/>
      <w:r w:rsidDel="00000000" w:rsidR="00000000" w:rsidRPr="00000000">
        <w:rPr>
          <w:rtl w:val="0"/>
        </w:rPr>
        <w:t xml:space="preserve">Known problems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Sometimes gstreamer fork doesn't compile correctly. Try again.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tests are failing sometimes. If tests fail, packages are not generated. To change it, edit debian/rules file to disable testing generation and testing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137.6000000000001" w:top="1137.6000000000001" w:left="1137.6000000000001" w:right="1137.6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line="240" w:lineRule="auto"/>
    </w:pPr>
    <w:rPr>
      <w:rFonts w:ascii="Consolas" w:cs="Consolas" w:eastAsia="Consolas" w:hAnsi="Consolas"/>
      <w:sz w:val="18"/>
      <w:szCs w:val="18"/>
    </w:rPr>
  </w:style>
</w:styles>
</file>

<file path=word/_rels/document.xml.rels><?xml version="1.0" encoding="UTF-8" standalone="yes"?><Relationships xmlns="http://schemas.openxmlformats.org/package/2006/relationships"><Relationship Id="rId40" Type="http://schemas.openxmlformats.org/officeDocument/2006/relationships/hyperlink" Target="https://libcheck.github.io/check/" TargetMode="External"/><Relationship Id="rId20" Type="http://schemas.openxmlformats.org/officeDocument/2006/relationships/hyperlink" Target="https://github.com/Kurento/kms-filters" TargetMode="External"/><Relationship Id="rId42" Type="http://schemas.openxmlformats.org/officeDocument/2006/relationships/hyperlink" Target="https://cgit.freedesktop.org/gstreamer/gstreamer/tree/scripts/gst-uninstalled" TargetMode="External"/><Relationship Id="rId41" Type="http://schemas.openxmlformats.org/officeDocument/2006/relationships/hyperlink" Target="https://www.jetbrains.com/clion/" TargetMode="External"/><Relationship Id="rId22" Type="http://schemas.openxmlformats.org/officeDocument/2006/relationships/hyperlink" Target="https://github.com/Kurento/kms-cmake-utils" TargetMode="External"/><Relationship Id="rId44" Type="http://schemas.openxmlformats.org/officeDocument/2006/relationships/hyperlink" Target="http://semver.org/" TargetMode="External"/><Relationship Id="rId21" Type="http://schemas.openxmlformats.org/officeDocument/2006/relationships/hyperlink" Target="https://github.com/Kurento/kms-jsonrpc" TargetMode="External"/><Relationship Id="rId43" Type="http://schemas.openxmlformats.org/officeDocument/2006/relationships/hyperlink" Target="https://github.com/Kurento/adm-scripts" TargetMode="External"/><Relationship Id="rId24" Type="http://schemas.openxmlformats.org/officeDocument/2006/relationships/hyperlink" Target="https://github.com/Kurento/kurento-module-creator" TargetMode="External"/><Relationship Id="rId23" Type="http://schemas.openxmlformats.org/officeDocument/2006/relationships/hyperlink" Target="https://github.com/Kurento/kurento-media-server" TargetMode="External"/><Relationship Id="rId45" Type="http://schemas.openxmlformats.org/officeDocument/2006/relationships/hyperlink" Target="https://github.com/isaacs/github/issues/55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Kurento/gst-plugins-bad" TargetMode="External"/><Relationship Id="rId26" Type="http://schemas.openxmlformats.org/officeDocument/2006/relationships/hyperlink" Target="https://github.com/Kurento/kms-crowddetector" TargetMode="External"/><Relationship Id="rId25" Type="http://schemas.openxmlformats.org/officeDocument/2006/relationships/hyperlink" Target="https://github.com/Kurento/kms-omni-build" TargetMode="External"/><Relationship Id="rId28" Type="http://schemas.openxmlformats.org/officeDocument/2006/relationships/hyperlink" Target="https://github.com/Kurento/kms-pointerdetector" TargetMode="External"/><Relationship Id="rId27" Type="http://schemas.openxmlformats.org/officeDocument/2006/relationships/hyperlink" Target="https://github.com/Kurento/kms-chroma" TargetMode="External"/><Relationship Id="rId5" Type="http://schemas.openxmlformats.org/officeDocument/2006/relationships/hyperlink" Target="https://github.com/Kurento" TargetMode="External"/><Relationship Id="rId6" Type="http://schemas.openxmlformats.org/officeDocument/2006/relationships/hyperlink" Target="https://github.com/Kurento/gstreamer" TargetMode="External"/><Relationship Id="rId29" Type="http://schemas.openxmlformats.org/officeDocument/2006/relationships/hyperlink" Target="https://github.com/Kurento/kms-platedetector" TargetMode="External"/><Relationship Id="rId7" Type="http://schemas.openxmlformats.org/officeDocument/2006/relationships/hyperlink" Target="https://github.com/Kurento/gst-plugins-base" TargetMode="External"/><Relationship Id="rId8" Type="http://schemas.openxmlformats.org/officeDocument/2006/relationships/hyperlink" Target="https://github.com/Kurento/gst-plugins-good" TargetMode="External"/><Relationship Id="rId31" Type="http://schemas.openxmlformats.org/officeDocument/2006/relationships/hyperlink" Target="https://github.com/Kurento/kms-plugin-sample" TargetMode="External"/><Relationship Id="rId30" Type="http://schemas.openxmlformats.org/officeDocument/2006/relationships/hyperlink" Target="https://github.com/Kurento/kms-datachannelexample" TargetMode="External"/><Relationship Id="rId11" Type="http://schemas.openxmlformats.org/officeDocument/2006/relationships/hyperlink" Target="https://github.com/Kurento/gst-libav" TargetMode="External"/><Relationship Id="rId33" Type="http://schemas.openxmlformats.org/officeDocument/2006/relationships/hyperlink" Target="https://github.com/Kurento/kurento-tutorial-java" TargetMode="External"/><Relationship Id="rId10" Type="http://schemas.openxmlformats.org/officeDocument/2006/relationships/hyperlink" Target="https://github.com/Kurento/gst-plugins-ugly" TargetMode="External"/><Relationship Id="rId32" Type="http://schemas.openxmlformats.org/officeDocument/2006/relationships/hyperlink" Target="https://github.com/Kurento/kms-opencv-plugin-sample" TargetMode="External"/><Relationship Id="rId13" Type="http://schemas.openxmlformats.org/officeDocument/2006/relationships/hyperlink" Target="https://github.com/Kurento/libsrtp" TargetMode="External"/><Relationship Id="rId35" Type="http://schemas.openxmlformats.org/officeDocument/2006/relationships/hyperlink" Target="https://github.com/Kurento/kurento-tutorial-js" TargetMode="External"/><Relationship Id="rId12" Type="http://schemas.openxmlformats.org/officeDocument/2006/relationships/hyperlink" Target="https://github.com/Kurento/jsoncpp" TargetMode="External"/><Relationship Id="rId34" Type="http://schemas.openxmlformats.org/officeDocument/2006/relationships/hyperlink" Target="https://github.com/Kurento/kurento-tutorial-node" TargetMode="External"/><Relationship Id="rId15" Type="http://schemas.openxmlformats.org/officeDocument/2006/relationships/hyperlink" Target="https://github.com/Kurento/openwebrtc-gst-plugins" TargetMode="External"/><Relationship Id="rId37" Type="http://schemas.openxmlformats.org/officeDocument/2006/relationships/hyperlink" Target="https://www.freedesktop.org/wiki/Software/pkg-config/" TargetMode="External"/><Relationship Id="rId14" Type="http://schemas.openxmlformats.org/officeDocument/2006/relationships/hyperlink" Target="https://github.com/Kurento/libnice" TargetMode="External"/><Relationship Id="rId36" Type="http://schemas.openxmlformats.org/officeDocument/2006/relationships/image" Target="media/image2.png"/><Relationship Id="rId17" Type="http://schemas.openxmlformats.org/officeDocument/2006/relationships/hyperlink" Target="http://usrsctp" TargetMode="External"/><Relationship Id="rId39" Type="http://schemas.openxmlformats.org/officeDocument/2006/relationships/hyperlink" Target="https://www.qt.io/ide/" TargetMode="External"/><Relationship Id="rId16" Type="http://schemas.openxmlformats.org/officeDocument/2006/relationships/hyperlink" Target="https://github.com/Kurento/openh264" TargetMode="External"/><Relationship Id="rId38" Type="http://schemas.openxmlformats.org/officeDocument/2006/relationships/hyperlink" Target="https://www.jetbrains.com/clion/" TargetMode="External"/><Relationship Id="rId19" Type="http://schemas.openxmlformats.org/officeDocument/2006/relationships/hyperlink" Target="https://github.com/Kurento/kms-elements" TargetMode="External"/><Relationship Id="rId18" Type="http://schemas.openxmlformats.org/officeDocument/2006/relationships/hyperlink" Target="https://github.com/Kurento/kms-core" TargetMode="External"/></Relationships>
</file>